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t>
      </w:r>
      <w:ins w:id="0" w:author="canleloglu" w:date="2012-12-10T12:59:00Z">
        <w:r w:rsidR="00BB427D">
          <w:t xml:space="preserve">Compared to base stations </w:t>
        </w:r>
      </w:ins>
      <w:r w:rsidR="00422C32">
        <w:t xml:space="preserve">WMNs are easy to deploy and </w:t>
      </w:r>
      <w:ins w:id="1" w:author="canleloglu" w:date="2012-12-10T13:02:00Z">
        <w:r w:rsidR="00BB427D">
          <w:t xml:space="preserve">cost effective </w:t>
        </w:r>
      </w:ins>
      <w:del w:id="2" w:author="canleloglu" w:date="2012-12-10T13:02:00Z">
        <w:r w:rsidR="00422C32" w:rsidDel="00BB427D">
          <w:delText>cheap</w:delText>
        </w:r>
        <w:r w:rsidR="00F10AB4" w:rsidDel="00BB427D">
          <w:delText xml:space="preserve"> </w:delText>
        </w:r>
      </w:del>
      <w:r w:rsidR="00F10AB4">
        <w:t>systems</w:t>
      </w:r>
      <w:del w:id="3" w:author="canleloglu" w:date="2012-12-10T12:59:00Z">
        <w:r w:rsidR="00422C32" w:rsidDel="00BB427D">
          <w:delText xml:space="preserve"> comparing to base stations</w:delText>
        </w:r>
      </w:del>
      <w:r w:rsidR="00422C32">
        <w:t>.</w:t>
      </w:r>
      <w:ins w:id="4" w:author="canleloglu" w:date="2012-12-10T13:03:00Z">
        <w:r w:rsidR="00BB427D">
          <w:t xml:space="preserve"> Build</w:t>
        </w:r>
        <w:r w:rsidR="003B7FA6">
          <w:t xml:space="preserve">ing </w:t>
        </w:r>
      </w:ins>
      <w:del w:id="5" w:author="canleloglu" w:date="2012-12-10T13:03:00Z">
        <w:r w:rsidR="00422C32" w:rsidDel="00BB427D">
          <w:delText xml:space="preserve"> It is highly desirable to build and use a </w:delText>
        </w:r>
      </w:del>
      <w:ins w:id="6" w:author="canleloglu" w:date="2012-12-10T13:04:00Z">
        <w:r w:rsidR="003B7FA6">
          <w:t xml:space="preserve">a </w:t>
        </w:r>
      </w:ins>
      <w:r w:rsidR="00422C32">
        <w:t xml:space="preserve">secure payment system over </w:t>
      </w:r>
      <w:proofErr w:type="gramStart"/>
      <w:r w:rsidR="00422C32">
        <w:t xml:space="preserve">WMNs </w:t>
      </w:r>
      <w:ins w:id="7" w:author="canleloglu" w:date="2012-12-10T13:03:00Z">
        <w:r w:rsidR="00BB427D">
          <w:t xml:space="preserve"> is</w:t>
        </w:r>
        <w:proofErr w:type="gramEnd"/>
        <w:r w:rsidR="00BB427D">
          <w:t xml:space="preserve"> highly desirable since it </w:t>
        </w:r>
      </w:ins>
      <w:del w:id="8" w:author="canleloglu" w:date="2012-12-10T13:04:00Z">
        <w:r w:rsidR="00422C32" w:rsidDel="00BB427D">
          <w:delText>to</w:delText>
        </w:r>
      </w:del>
      <w:r w:rsidR="00422C32">
        <w:t xml:space="preserve"> provide</w:t>
      </w:r>
      <w:ins w:id="9" w:author="canleloglu" w:date="2012-12-10T13:04:00Z">
        <w:r w:rsidR="00BB427D">
          <w:t>s</w:t>
        </w:r>
      </w:ins>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ins w:id="10" w:author="canleloglu" w:date="2012-12-10T13:05:00Z">
        <w:r w:rsidR="003B7FA6">
          <w:t xml:space="preserve">additionally </w:t>
        </w:r>
      </w:ins>
      <w:del w:id="11" w:author="canleloglu" w:date="2012-12-10T13:05:00Z">
        <w:r w:rsidR="00267E06" w:rsidDel="003B7FA6">
          <w:delText>and</w:delText>
        </w:r>
      </w:del>
      <w:r w:rsidR="00267E06">
        <w:t xml:space="preserve"> network</w:t>
      </w:r>
      <w:del w:id="12" w:author="canleloglu" w:date="2012-12-10T13:05:00Z">
        <w:r w:rsidR="00267E06" w:rsidDel="003B7FA6">
          <w:delText>s</w:delText>
        </w:r>
      </w:del>
      <w:r w:rsidR="00267E06">
        <w:t xml:space="preserve"> simulations for this system </w:t>
      </w:r>
      <w:del w:id="13" w:author="canleloglu" w:date="2012-12-10T13:06:00Z">
        <w:r w:rsidR="00267E06" w:rsidDel="003B7FA6">
          <w:delText>are</w:delText>
        </w:r>
      </w:del>
      <w:ins w:id="14" w:author="canleloglu" w:date="2012-12-10T13:06:00Z">
        <w:r w:rsidR="003B7FA6">
          <w:t xml:space="preserve"> </w:t>
        </w:r>
        <w:proofErr w:type="spellStart"/>
        <w:r w:rsidR="003B7FA6">
          <w:t>is</w:t>
        </w:r>
      </w:ins>
      <w:del w:id="15" w:author="canleloglu" w:date="2012-12-10T13:06:00Z">
        <w:r w:rsidR="00267E06" w:rsidDel="003B7FA6">
          <w:delText xml:space="preserve"> </w:delText>
        </w:r>
      </w:del>
      <w:r w:rsidR="00267E06">
        <w:t>shown</w:t>
      </w:r>
      <w:proofErr w:type="spellEnd"/>
      <w:r w:rsidR="00267E06">
        <w:t>.</w:t>
      </w:r>
    </w:p>
    <w:p w:rsidR="00A32BFA" w:rsidRDefault="00A32BFA" w:rsidP="00A32BFA">
      <w:pPr>
        <w:rPr>
          <w:lang w:val="en-GB" w:eastAsia="en-GB"/>
        </w:rPr>
      </w:pPr>
    </w:p>
    <w:p w:rsidR="00A32BFA" w:rsidDel="002269C7" w:rsidRDefault="00A32BFA" w:rsidP="00A32BFA">
      <w:pPr>
        <w:rPr>
          <w:del w:id="16" w:author="canleloglu" w:date="2012-12-10T18:24:00Z"/>
          <w:rStyle w:val="IEEEAbtractChar"/>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2269C7" w:rsidRPr="00A32BFA" w:rsidRDefault="002269C7" w:rsidP="00A32BFA">
      <w:pPr>
        <w:rPr>
          <w:ins w:id="17" w:author="canleloglu" w:date="2012-12-10T18:24:00Z"/>
          <w:lang w:val="en-GB" w:eastAsia="en-GB"/>
        </w:rPr>
      </w:pPr>
    </w:p>
    <w:p w:rsidR="00AD335D" w:rsidRDefault="00AD335D">
      <w:pPr>
        <w:pPrChange w:id="18" w:author="canleloglu" w:date="2012-12-10T18:24:00Z">
          <w:pPr>
            <w:pStyle w:val="IEEEHeading1"/>
          </w:pPr>
        </w:pPrChange>
      </w:pPr>
      <w:r>
        <w:t>Introduction</w:t>
      </w:r>
    </w:p>
    <w:p w:rsidR="004932AE" w:rsidRDefault="00512536">
      <w:pPr>
        <w:pStyle w:val="IEEEParagraph"/>
        <w:ind w:firstLine="0"/>
        <w:pPrChange w:id="19" w:author="canleloglu" w:date="2012-12-10T18:04:00Z">
          <w:pPr>
            <w:pStyle w:val="IEEEParagraph"/>
          </w:pPr>
        </w:pPrChange>
      </w:pPr>
      <w:r>
        <w:t>Wireless Mesh Networks [1]</w:t>
      </w:r>
      <w:r w:rsidR="00373D37">
        <w:t xml:space="preserve"> are </w:t>
      </w:r>
      <w:ins w:id="20" w:author="canleloglu" w:date="2012-12-10T13:07:00Z">
        <w:r w:rsidR="003B7FA6">
          <w:t>systems</w:t>
        </w:r>
      </w:ins>
      <w:ins w:id="21" w:author="canleloglu" w:date="2012-12-10T14:46:00Z">
        <w:r w:rsidR="00A1262E">
          <w:t xml:space="preserve"> </w:t>
        </w:r>
      </w:ins>
      <w:r w:rsidR="009D6D3A">
        <w:t>often used</w:t>
      </w:r>
      <w:r w:rsidR="00373D37">
        <w:t xml:space="preserve"> </w:t>
      </w:r>
      <w:del w:id="22" w:author="canleloglu" w:date="2012-12-10T13:07:00Z">
        <w:r w:rsidR="00373D37" w:rsidDel="003B7FA6">
          <w:delText xml:space="preserve">systems </w:delText>
        </w:r>
      </w:del>
      <w:r w:rsidR="00373D37">
        <w:t>for service providing; moreover a</w:t>
      </w:r>
      <w:r w:rsidR="009D6D3A">
        <w:t xml:space="preserve"> secure</w:t>
      </w:r>
      <w:r w:rsidR="00373D37">
        <w:t xml:space="preserve"> system built </w:t>
      </w:r>
      <w:del w:id="23" w:author="canleloglu" w:date="2012-12-10T14:46:00Z">
        <w:r w:rsidR="00373D37" w:rsidDel="00A1262E">
          <w:delText xml:space="preserve">by </w:delText>
        </w:r>
      </w:del>
      <w:r w:rsidR="00373D37">
        <w:t>using WMNs should support user identification, authentication as well as authorization and accounting.</w:t>
      </w:r>
    </w:p>
    <w:p w:rsidR="00373D37" w:rsidRDefault="007D68BF">
      <w:pPr>
        <w:pStyle w:val="IEEEParagraph"/>
        <w:ind w:firstLine="0"/>
        <w:pPrChange w:id="24" w:author="canleloglu" w:date="2012-12-10T18:04:00Z">
          <w:pPr>
            <w:pStyle w:val="IEEEParagraph"/>
          </w:pPr>
        </w:pPrChange>
      </w:pPr>
      <w:ins w:id="25" w:author="canleloglu" w:date="2012-12-10T18:09:00Z">
        <w:r>
          <w:t xml:space="preserve">Commonly </w:t>
        </w:r>
      </w:ins>
      <w:del w:id="26" w:author="canleloglu" w:date="2012-12-10T18:09:00Z">
        <w:r w:rsidR="00373D37" w:rsidDel="007D68BF">
          <w:delText xml:space="preserve">In common </w:delText>
        </w:r>
      </w:del>
      <w:r w:rsidR="00373D37">
        <w:t xml:space="preserve">payment systems service providers do not fully trust clients, but in reality service providers –intentionally or not- may over charge the clients or charge for services that they did not provide. </w:t>
      </w:r>
      <w:ins w:id="27" w:author="canleloglu" w:date="2012-12-10T18:10:00Z">
        <w:r>
          <w:t>It is proven that u</w:t>
        </w:r>
      </w:ins>
      <w:del w:id="28" w:author="canleloglu" w:date="2012-12-10T18:10:00Z">
        <w:r w:rsidR="00373D37" w:rsidDel="007D68BF">
          <w:delText>U</w:delText>
        </w:r>
      </w:del>
      <w:r w:rsidR="00373D37">
        <w:t xml:space="preserve">sing native cryptographic algorithms </w:t>
      </w:r>
      <w:del w:id="29" w:author="canleloglu" w:date="2012-12-10T18:10:00Z">
        <w:r w:rsidR="00373D37" w:rsidDel="007D68BF">
          <w:delText xml:space="preserve">it is proven </w:delText>
        </w:r>
        <w:r w:rsidR="00974F6C" w:rsidDel="007D68BF">
          <w:delText xml:space="preserve">that </w:delText>
        </w:r>
      </w:del>
      <w:r w:rsidR="00974F6C">
        <w:t>every action could have an undeniable cryptographic proof so that</w:t>
      </w:r>
      <w:ins w:id="30" w:author="canleloglu" w:date="2012-12-10T18:11:00Z">
        <w:r>
          <w:t xml:space="preserve"> the</w:t>
        </w:r>
      </w:ins>
      <w:r w:rsidR="00974F6C">
        <w:t xml:space="preserve"> </w:t>
      </w:r>
      <w:r w:rsidR="00587F32">
        <w:t>client could not get service without payment</w:t>
      </w:r>
      <w:ins w:id="31" w:author="canleloglu" w:date="2012-12-10T18:11:00Z">
        <w:r>
          <w:t>,</w:t>
        </w:r>
      </w:ins>
      <w:r w:rsidR="00587F32">
        <w:t xml:space="preserve"> and service providers could not charge without serving</w:t>
      </w:r>
      <w:r w:rsidR="00974F6C">
        <w:t>.</w:t>
      </w:r>
    </w:p>
    <w:p w:rsidR="002F6368" w:rsidRDefault="00974F6C">
      <w:pPr>
        <w:pStyle w:val="IEEEParagraph"/>
        <w:ind w:firstLine="0"/>
        <w:pPrChange w:id="32" w:author="canleloglu" w:date="2012-12-10T18:24:00Z">
          <w:pPr>
            <w:pStyle w:val="IEEEParagraph"/>
          </w:pPr>
        </w:pPrChange>
      </w:pPr>
      <w:r>
        <w:t xml:space="preserve">The </w:t>
      </w:r>
      <w:del w:id="33" w:author="canleloglu" w:date="2012-12-10T18:18:00Z">
        <w:r w:rsidDel="002269C7">
          <w:delText xml:space="preserve">designed </w:delText>
        </w:r>
      </w:del>
      <w:r>
        <w:t>secure and seamless pre-payment system</w:t>
      </w:r>
      <w:ins w:id="34" w:author="canleloglu" w:date="2012-12-10T18:18:00Z">
        <w:r w:rsidR="002269C7">
          <w:t xml:space="preserve"> presented in this paper</w:t>
        </w:r>
      </w:ins>
      <w:r>
        <w:t xml:space="preserve"> has the properties such as wide-coverage, seamless mobility and roaming, anonymity, mutual authentication, two-way honesty, preventing double spending and unlinkability.</w:t>
      </w:r>
      <w:r w:rsidR="002F6368">
        <w:t xml:space="preserve"> </w:t>
      </w:r>
      <w:proofErr w:type="spellStart"/>
      <w:ins w:id="35" w:author="canleloglu" w:date="2012-12-10T18:19:00Z">
        <w:r w:rsidR="002269C7">
          <w:t>Ten</w:t>
        </w:r>
      </w:ins>
      <w:del w:id="36" w:author="canleloglu" w:date="2012-12-10T18:19:00Z">
        <w:r w:rsidR="002F6368" w:rsidDel="002269C7">
          <w:delText xml:space="preserve">10 </w:delText>
        </w:r>
      </w:del>
      <w:r w:rsidR="002F6368">
        <w:t>protocols</w:t>
      </w:r>
      <w:proofErr w:type="spellEnd"/>
      <w:r w:rsidR="002F6368">
        <w:t xml:space="preserve"> are designed for </w:t>
      </w:r>
      <w:r w:rsidR="00F10AB4">
        <w:t xml:space="preserve">actions of </w:t>
      </w:r>
      <w:ins w:id="37" w:author="canleloglu" w:date="2012-12-10T18:19:00Z">
        <w:r w:rsidR="002269C7">
          <w:t xml:space="preserve">the </w:t>
        </w:r>
      </w:ins>
      <w:r w:rsidR="00F10AB4">
        <w:t>system entities</w:t>
      </w:r>
      <w:del w:id="38" w:author="canleloglu" w:date="2012-12-10T18:20:00Z">
        <w:r w:rsidR="002F6368" w:rsidDel="002269C7">
          <w:delText xml:space="preserve"> in the system,</w:delText>
        </w:r>
      </w:del>
      <w:ins w:id="39" w:author="canleloglu" w:date="2012-12-10T18:20:00Z">
        <w:r w:rsidR="002269C7">
          <w:t>.</w:t>
        </w:r>
      </w:ins>
      <w:r w:rsidR="002F6368">
        <w:t xml:space="preserve"> </w:t>
      </w:r>
      <w:del w:id="40" w:author="canleloglu" w:date="2012-12-10T18:20:00Z">
        <w:r w:rsidR="002F6368" w:rsidDel="002269C7">
          <w:delText>and t</w:delText>
        </w:r>
      </w:del>
      <w:ins w:id="41" w:author="canleloglu" w:date="2012-12-10T18:20:00Z">
        <w:r w:rsidR="002269C7">
          <w:t xml:space="preserve"> T</w:t>
        </w:r>
      </w:ins>
      <w:r w:rsidR="002F6368">
        <w:t>hese protocols are tes</w:t>
      </w:r>
      <w:r w:rsidR="00587F32">
        <w:t>ted using network simulator 3 [2</w:t>
      </w:r>
      <w:r w:rsidR="002F6368">
        <w:t>].</w:t>
      </w:r>
      <w:r>
        <w:t xml:space="preserve"> The designed system had successful results in unit tests and the</w:t>
      </w:r>
      <w:del w:id="42" w:author="canleloglu" w:date="2012-12-10T18:21:00Z">
        <w:r w:rsidDel="002269C7">
          <w:delText>se</w:delText>
        </w:r>
      </w:del>
      <w:r>
        <w:t xml:space="preserve"> results are </w:t>
      </w:r>
      <w:ins w:id="43" w:author="canleloglu" w:date="2012-12-10T18:23:00Z">
        <w:r w:rsidR="002269C7">
          <w:t xml:space="preserve">explained </w:t>
        </w:r>
      </w:ins>
      <w:del w:id="44" w:author="canleloglu" w:date="2012-12-10T18:23:00Z">
        <w:r w:rsidDel="002269C7">
          <w:delText xml:space="preserve">presented </w:delText>
        </w:r>
      </w:del>
      <w:r>
        <w:t>in this paper</w:t>
      </w:r>
      <w:del w:id="45" w:author="canleloglu" w:date="2012-12-10T18:21:00Z">
        <w:r w:rsidDel="002269C7">
          <w:delText xml:space="preserve"> too</w:delText>
        </w:r>
      </w:del>
      <w:r>
        <w:t>.</w:t>
      </w:r>
    </w:p>
    <w:p w:rsidR="00081EBE" w:rsidRDefault="0041742D">
      <w:pPr>
        <w:pStyle w:val="IEEEHeading1"/>
        <w:numPr>
          <w:ilvl w:val="0"/>
          <w:numId w:val="0"/>
        </w:numPr>
        <w:ind w:left="289"/>
        <w:jc w:val="left"/>
        <w:pPrChange w:id="46" w:author="canleloglu" w:date="2012-12-10T18:24:00Z">
          <w:pPr>
            <w:pStyle w:val="IEEEHeading1"/>
          </w:pPr>
        </w:pPrChange>
      </w:pPr>
      <w:r>
        <w:t>Cryptographic N</w:t>
      </w:r>
      <w:r w:rsidR="002F6368">
        <w:t>otes</w:t>
      </w:r>
    </w:p>
    <w:p w:rsidR="00FA6751" w:rsidRPr="00FA6751" w:rsidRDefault="002269C7">
      <w:pPr>
        <w:pStyle w:val="IEEEParagraph"/>
        <w:ind w:firstLine="0"/>
        <w:pPrChange w:id="47" w:author="canleloglu" w:date="2012-12-10T18:24:00Z">
          <w:pPr>
            <w:pStyle w:val="IEEEParagraph"/>
          </w:pPr>
        </w:pPrChange>
      </w:pPr>
      <w:ins w:id="48" w:author="canleloglu" w:date="2012-12-10T18:25:00Z">
        <w:r>
          <w:t xml:space="preserve">The designed protocol is formed by the usage </w:t>
        </w:r>
        <w:proofErr w:type="gramStart"/>
        <w:r>
          <w:t xml:space="preserve">of  </w:t>
        </w:r>
      </w:ins>
      <w:proofErr w:type="gramEnd"/>
      <w:del w:id="49" w:author="canleloglu" w:date="2012-12-10T18:26:00Z">
        <w:r w:rsidR="001B49F7" w:rsidDel="002269C7">
          <w:delText xml:space="preserve">Using </w:delText>
        </w:r>
      </w:del>
      <w:r w:rsidR="001B49F7">
        <w:t xml:space="preserve">some cryptographic primitives such as public key cryptosystems and hash functions </w:t>
      </w:r>
      <w:del w:id="50" w:author="canleloglu" w:date="2012-12-10T18:26:00Z">
        <w:r w:rsidR="001B49F7" w:rsidDel="002269C7">
          <w:delText>forms up</w:delText>
        </w:r>
      </w:del>
      <w:del w:id="51" w:author="canleloglu" w:date="2012-12-10T18:25:00Z">
        <w:r w:rsidR="001B49F7" w:rsidDel="002269C7">
          <w:delText xml:space="preserve"> the de</w:delText>
        </w:r>
        <w:r w:rsidR="00587F32" w:rsidDel="002269C7">
          <w:delText>signed protocol</w:delText>
        </w:r>
      </w:del>
      <w:r w:rsidR="00587F32">
        <w:t>. 2048-bit RSA [3</w:t>
      </w:r>
      <w:r w:rsidR="001B49F7">
        <w:t xml:space="preserve">] is </w:t>
      </w:r>
      <w:ins w:id="52" w:author="canleloglu" w:date="2012-12-10T18:28:00Z">
        <w:r>
          <w:t xml:space="preserve">employed </w:t>
        </w:r>
      </w:ins>
      <w:del w:id="53" w:author="canleloglu" w:date="2012-12-10T18:28:00Z">
        <w:r w:rsidR="001B49F7" w:rsidDel="002269C7">
          <w:delText xml:space="preserve">used </w:delText>
        </w:r>
      </w:del>
      <w:r w:rsidR="001B49F7">
        <w:t>for public key encryption-decryption an</w:t>
      </w:r>
      <w:r w:rsidR="00587F32">
        <w:t>d signature purposes. AES-128 [4</w:t>
      </w:r>
      <w:r w:rsidR="001B49F7">
        <w:t xml:space="preserve">] is </w:t>
      </w:r>
      <w:ins w:id="54" w:author="canleloglu" w:date="2012-12-10T18:28:00Z">
        <w:r>
          <w:t xml:space="preserve">utilized </w:t>
        </w:r>
      </w:ins>
      <w:del w:id="55" w:author="canleloglu" w:date="2012-12-10T18:28:00Z">
        <w:r w:rsidR="001B49F7" w:rsidDel="002269C7">
          <w:delText xml:space="preserve">used </w:delText>
        </w:r>
      </w:del>
      <w:r w:rsidR="001B49F7">
        <w:t>for symmetric key crypto</w:t>
      </w:r>
      <w:r w:rsidR="00587F32">
        <w:t>graphy</w:t>
      </w:r>
      <w:ins w:id="56" w:author="canleloglu" w:date="2012-12-10T18:29:00Z">
        <w:r w:rsidR="006E10BB">
          <w:t>.</w:t>
        </w:r>
      </w:ins>
      <w:del w:id="57" w:author="canleloglu" w:date="2012-12-10T18:29:00Z">
        <w:r w:rsidR="00587F32" w:rsidDel="006E10BB">
          <w:delText xml:space="preserve"> and</w:delText>
        </w:r>
      </w:del>
      <w:r w:rsidR="00587F32">
        <w:t xml:space="preserve"> SHA-256 [4, 5</w:t>
      </w:r>
      <w:r w:rsidR="001B49F7">
        <w:t xml:space="preserve">] is used as a hash </w:t>
      </w:r>
      <w:r w:rsidR="00587F32">
        <w:t>algorithm in the system. HMAC [5, 6</w:t>
      </w:r>
      <w:r w:rsidR="001B49F7">
        <w:t xml:space="preserve">] algorithm </w:t>
      </w:r>
      <w:proofErr w:type="gramStart"/>
      <w:r w:rsidR="001B49F7">
        <w:t xml:space="preserve">is </w:t>
      </w:r>
      <w:ins w:id="58" w:author="canleloglu" w:date="2012-12-10T18:30:00Z">
        <w:r w:rsidR="006E10BB">
          <w:t xml:space="preserve"> developed</w:t>
        </w:r>
        <w:proofErr w:type="gramEnd"/>
        <w:r w:rsidR="006E10BB">
          <w:t xml:space="preserve"> </w:t>
        </w:r>
      </w:ins>
      <w:del w:id="59" w:author="canleloglu" w:date="2012-12-10T18:30:00Z">
        <w:r w:rsidR="001B49F7" w:rsidDel="006E10BB">
          <w:delText xml:space="preserve">used </w:delText>
        </w:r>
      </w:del>
      <w:r w:rsidR="001B49F7">
        <w:t>for challenge-response protocols.</w:t>
      </w:r>
    </w:p>
    <w:p w:rsidR="0041742D" w:rsidRDefault="00A25E7C" w:rsidP="00662B7D">
      <w:pPr>
        <w:pStyle w:val="IEEEHeading1"/>
        <w:numPr>
          <w:ilvl w:val="0"/>
          <w:numId w:val="0"/>
        </w:numPr>
        <w:ind w:left="289" w:hanging="289"/>
        <w:jc w:val="left"/>
        <w:pPrChange w:id="60" w:author="yeltekinsuna" w:date="2012-12-11T10:03:00Z">
          <w:pPr>
            <w:pStyle w:val="IEEEHeading1"/>
          </w:pPr>
        </w:pPrChange>
      </w:pPr>
      <w:r>
        <w:lastRenderedPageBreak/>
        <w:t>General Overview of Proposed Scheme and System Entities</w:t>
      </w:r>
    </w:p>
    <w:p w:rsidR="00662B7D" w:rsidRDefault="00A25E7C" w:rsidP="00662B7D">
      <w:pPr>
        <w:pStyle w:val="IEEEParagraph"/>
        <w:ind w:firstLine="0"/>
        <w:rPr>
          <w:ins w:id="61" w:author="yeltekinsuna" w:date="2012-12-11T10:04:00Z"/>
          <w:szCs w:val="20"/>
        </w:rPr>
        <w:pPrChange w:id="62" w:author="yeltekinsuna" w:date="2012-12-11T10:04:00Z">
          <w:pPr>
            <w:pStyle w:val="IEEEParagraph"/>
          </w:pPr>
        </w:pPrChange>
      </w:pPr>
      <w:r>
        <w:t>The proposed system is</w:t>
      </w:r>
      <w:r w:rsidRPr="00A25E7C">
        <w:rPr>
          <w:szCs w:val="20"/>
        </w:rPr>
        <w:t xml:space="preserve"> a secure </w:t>
      </w:r>
      <w:r>
        <w:rPr>
          <w:szCs w:val="20"/>
        </w:rPr>
        <w:t>pre-</w:t>
      </w:r>
      <w:r w:rsidRPr="00A25E7C">
        <w:rPr>
          <w:szCs w:val="20"/>
        </w:rPr>
        <w:t>payment infrastructure for WMNs that also consider</w:t>
      </w:r>
      <w:del w:id="63" w:author="yeltekinsuna" w:date="2012-12-11T10:04:00Z">
        <w:r w:rsidRPr="00A25E7C" w:rsidDel="00662B7D">
          <w:rPr>
            <w:szCs w:val="20"/>
          </w:rPr>
          <w:delText>s</w:delText>
        </w:r>
      </w:del>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w:t>
      </w:r>
    </w:p>
    <w:p w:rsidR="008E5996" w:rsidRDefault="00A25E7C" w:rsidP="00662B7D">
      <w:pPr>
        <w:pStyle w:val="IEEEParagraph"/>
        <w:ind w:firstLine="0"/>
        <w:rPr>
          <w:szCs w:val="20"/>
        </w:rPr>
        <w:pPrChange w:id="64" w:author="yeltekinsuna" w:date="2012-12-11T10:04:00Z">
          <w:pPr>
            <w:pStyle w:val="IEEEParagraph"/>
          </w:pPr>
        </w:pPrChange>
      </w:pPr>
      <w:r>
        <w:rPr>
          <w:szCs w:val="20"/>
        </w:rPr>
        <w:t xml:space="preserve">Table 1 gives a list of system entities that function in the proposed system. </w:t>
      </w:r>
    </w:p>
    <w:p w:rsidR="00A25E7C" w:rsidRDefault="00A25E7C" w:rsidP="00A25E7C">
      <w:pPr>
        <w:pStyle w:val="IEEETableCaption"/>
      </w:pPr>
      <w:r>
        <w:t xml:space="preserve">TABLE </w:t>
      </w:r>
      <w:r w:rsidR="00B0710D">
        <w:fldChar w:fldCharType="begin"/>
      </w:r>
      <w:r w:rsidR="009270F3">
        <w:instrText xml:space="preserve"> SEQ TABLE \* ROMAN </w:instrText>
      </w:r>
      <w:r w:rsidR="00B0710D">
        <w:fldChar w:fldCharType="separate"/>
      </w:r>
      <w:r>
        <w:rPr>
          <w:noProof/>
        </w:rPr>
        <w:t>I</w:t>
      </w:r>
      <w:r w:rsidR="00B0710D">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495"/>
      </w:tblGrid>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en-US" w:eastAsia="en-US"/>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en-US" w:eastAsia="en-US"/>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en-US" w:eastAsia="en-US"/>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en-US" w:eastAsia="en-US"/>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B82545">
            <w:pPr>
              <w:tabs>
                <w:tab w:val="left" w:pos="1080"/>
              </w:tabs>
              <w:spacing w:beforeLines="100" w:before="240" w:afterLines="100" w:after="240"/>
              <w:jc w:val="center"/>
              <w:rPr>
                <w:sz w:val="16"/>
                <w:szCs w:val="16"/>
              </w:rPr>
              <w:pPrChange w:id="65" w:author="yeltekinsuna" w:date="2012-12-11T11:59:00Z">
                <w:pPr>
                  <w:tabs>
                    <w:tab w:val="left" w:pos="1080"/>
                  </w:tabs>
                  <w:spacing w:beforeLines="100" w:before="240" w:afterLines="100" w:after="240"/>
                  <w:jc w:val="center"/>
                </w:pPr>
              </w:pPrChange>
            </w:pPr>
            <w:r w:rsidRPr="009568F3">
              <w:rPr>
                <w:sz w:val="16"/>
                <w:szCs w:val="16"/>
              </w:rPr>
              <w:t>Gateway (GW) that connects the mesh backbone to outer world and also to the operator's server</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en-US" w:eastAsia="en-US"/>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en-US" w:eastAsia="en-US"/>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B82545">
            <w:pPr>
              <w:tabs>
                <w:tab w:val="left" w:pos="1080"/>
              </w:tabs>
              <w:spacing w:beforeLines="100" w:before="240" w:afterLines="100" w:after="240"/>
              <w:jc w:val="center"/>
              <w:rPr>
                <w:sz w:val="16"/>
                <w:szCs w:val="16"/>
              </w:rPr>
              <w:pPrChange w:id="66" w:author="yeltekinsuna" w:date="2012-12-11T11:59:00Z">
                <w:pPr>
                  <w:tabs>
                    <w:tab w:val="left" w:pos="1080"/>
                  </w:tabs>
                  <w:spacing w:beforeLines="100" w:before="240" w:afterLines="100" w:after="240"/>
                  <w:jc w:val="center"/>
                </w:pPr>
              </w:pPrChange>
            </w:pPr>
            <w:r w:rsidRPr="009568F3">
              <w:rPr>
                <w:sz w:val="16"/>
                <w:szCs w:val="16"/>
              </w:rPr>
              <w:t>Trusted Third Party (TTP). Payment related logs are mostly to be generated by the TTP.</w:t>
            </w:r>
          </w:p>
        </w:tc>
      </w:tr>
    </w:tbl>
    <w:p w:rsidR="009568F3" w:rsidDel="00662B7D" w:rsidRDefault="009568F3" w:rsidP="00662B7D">
      <w:pPr>
        <w:pStyle w:val="IEEEParagraph"/>
        <w:ind w:firstLine="0"/>
        <w:rPr>
          <w:del w:id="67" w:author="yeltekinsuna" w:date="2012-12-11T10:05:00Z"/>
        </w:rPr>
        <w:pPrChange w:id="68" w:author="yeltekinsuna" w:date="2012-12-11T10:05:00Z">
          <w:pPr>
            <w:pStyle w:val="IEEEParagraph"/>
          </w:pPr>
        </w:pPrChange>
      </w:pPr>
    </w:p>
    <w:p w:rsidR="00314071" w:rsidRDefault="00314071" w:rsidP="009568F3">
      <w:pPr>
        <w:pStyle w:val="IEEEParagraph"/>
        <w:rPr>
          <w:ins w:id="69" w:author="yeltekinsuna" w:date="2012-12-11T10:06:00Z"/>
        </w:rPr>
      </w:pPr>
      <w:moveFromRangeStart w:id="70" w:author="yeltekinsuna" w:date="2012-12-11T10:05:00Z" w:name="move342983665"/>
      <w:moveFrom w:id="71" w:author="yeltekinsuna" w:date="2012-12-11T10:05:00Z">
        <w:r w:rsidDel="00662B7D">
          <w:t>Figure 1 shows the topology of the network and connections between entities.</w:t>
        </w:r>
      </w:moveFrom>
    </w:p>
    <w:p w:rsidR="00662B7D" w:rsidDel="00662B7D" w:rsidRDefault="00662B7D" w:rsidP="009568F3">
      <w:pPr>
        <w:pStyle w:val="IEEEParagraph"/>
      </w:pPr>
    </w:p>
    <w:moveFromRangeEnd w:id="70"/>
    <w:p w:rsidR="00314071" w:rsidRDefault="00314071" w:rsidP="00314071">
      <w:pPr>
        <w:pStyle w:val="IEEEParagraph"/>
        <w:jc w:val="center"/>
      </w:pPr>
      <w:del w:id="72" w:author="yeltekinsuna" w:date="2012-12-11T10:05:00Z">
        <w:r w:rsidRPr="00314071" w:rsidDel="00662B7D">
          <w:rPr>
            <w:noProof/>
            <w:lang w:val="en-US" w:eastAsia="en-US"/>
          </w:rPr>
          <w:lastRenderedPageBreak/>
          <w:drawing>
            <wp:inline distT="0" distB="0" distL="0" distR="0" wp14:anchorId="65BC5C5D" wp14:editId="0630497C">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del>
    </w:p>
    <w:p w:rsidR="00314071" w:rsidRDefault="00314071" w:rsidP="00314071">
      <w:pPr>
        <w:pStyle w:val="IEEEParagraph"/>
        <w:jc w:val="center"/>
        <w:rPr>
          <w:sz w:val="16"/>
          <w:szCs w:val="16"/>
        </w:rPr>
      </w:pPr>
      <w:proofErr w:type="gramStart"/>
      <w:r>
        <w:rPr>
          <w:sz w:val="16"/>
          <w:szCs w:val="16"/>
        </w:rPr>
        <w:t>Figure 1.</w:t>
      </w:r>
      <w:proofErr w:type="gramEnd"/>
      <w:r>
        <w:rPr>
          <w:sz w:val="16"/>
          <w:szCs w:val="16"/>
        </w:rPr>
        <w:t xml:space="preserve"> Network Topology</w:t>
      </w:r>
    </w:p>
    <w:p w:rsidR="00392783" w:rsidRPr="00392783" w:rsidDel="006E10BB" w:rsidRDefault="00392783">
      <w:pPr>
        <w:pStyle w:val="IEEEParagraph"/>
        <w:ind w:firstLine="0"/>
        <w:rPr>
          <w:del w:id="73" w:author="canleloglu" w:date="2012-12-10T18:32:00Z"/>
          <w:szCs w:val="20"/>
        </w:rPr>
        <w:pPrChange w:id="74" w:author="canleloglu" w:date="2012-12-10T18:32:00Z">
          <w:pPr>
            <w:pStyle w:val="IEEEParagraph"/>
            <w:jc w:val="center"/>
          </w:pPr>
        </w:pPrChange>
      </w:pPr>
    </w:p>
    <w:p w:rsidR="00662B7D" w:rsidRDefault="00662B7D" w:rsidP="00662B7D">
      <w:pPr>
        <w:pStyle w:val="IEEEParagraph"/>
        <w:ind w:firstLine="0"/>
        <w:pPrChange w:id="75" w:author="yeltekinsuna" w:date="2012-12-11T10:05:00Z">
          <w:pPr>
            <w:pStyle w:val="IEEEParagraph"/>
          </w:pPr>
        </w:pPrChange>
      </w:pPr>
      <w:moveToRangeStart w:id="76" w:author="yeltekinsuna" w:date="2012-12-11T10:05:00Z" w:name="move342983665"/>
      <w:moveTo w:id="77" w:author="yeltekinsuna" w:date="2012-12-11T10:05:00Z">
        <w:r>
          <w:t>Figure 1 shows the topology of the network and connections between entities.</w:t>
        </w:r>
      </w:moveTo>
    </w:p>
    <w:moveToRangeEnd w:id="76"/>
    <w:p w:rsidR="002C1949" w:rsidRPr="002C1949" w:rsidRDefault="006E10BB" w:rsidP="002C1949">
      <w:pPr>
        <w:spacing w:before="100"/>
        <w:jc w:val="both"/>
        <w:rPr>
          <w:rFonts w:cs="Helvetica"/>
          <w:sz w:val="20"/>
          <w:szCs w:val="20"/>
        </w:rPr>
      </w:pPr>
      <w:ins w:id="78" w:author="canleloglu" w:date="2012-12-10T18:40:00Z">
        <w:r>
          <w:rPr>
            <w:rFonts w:cs="Helvetica"/>
            <w:sz w:val="20"/>
            <w:szCs w:val="20"/>
          </w:rPr>
          <w:t>The c</w:t>
        </w:r>
      </w:ins>
      <w:del w:id="79" w:author="canleloglu" w:date="2012-12-10T18:40:00Z">
        <w:r w:rsidR="002C1949" w:rsidRPr="002C1949" w:rsidDel="006E10BB">
          <w:rPr>
            <w:rFonts w:cs="Helvetica"/>
            <w:sz w:val="20"/>
            <w:szCs w:val="20"/>
          </w:rPr>
          <w:delText>C</w:delText>
        </w:r>
      </w:del>
      <w:r w:rsidR="002C1949" w:rsidRPr="002C1949">
        <w:rPr>
          <w:rFonts w:cs="Helvetica"/>
          <w:sz w:val="20"/>
          <w:szCs w:val="20"/>
        </w:rPr>
        <w:t>onnection between serving access point</w:t>
      </w:r>
      <w:r w:rsidR="002C1949">
        <w:rPr>
          <w:rFonts w:cs="Helvetica"/>
          <w:sz w:val="20"/>
          <w:szCs w:val="20"/>
        </w:rPr>
        <w:t>s</w:t>
      </w:r>
      <w:r w:rsidR="002C1949" w:rsidRPr="002C1949">
        <w:rPr>
          <w:rFonts w:cs="Helvetica"/>
          <w:sz w:val="20"/>
          <w:szCs w:val="20"/>
        </w:rPr>
        <w:t xml:space="preserve"> is wireless, and </w:t>
      </w:r>
      <w:r w:rsidR="002C1949">
        <w:rPr>
          <w:rFonts w:cs="Helvetica"/>
          <w:sz w:val="20"/>
          <w:szCs w:val="20"/>
        </w:rPr>
        <w:t>they use</w:t>
      </w:r>
      <w:ins w:id="80" w:author="canleloglu" w:date="2012-12-10T18:40:00Z">
        <w:r w:rsidR="0003497D">
          <w:rPr>
            <w:rFonts w:cs="Helvetica"/>
            <w:sz w:val="20"/>
            <w:szCs w:val="20"/>
          </w:rPr>
          <w:t xml:space="preserve"> the</w:t>
        </w:r>
      </w:ins>
      <w:r w:rsidR="002C1949">
        <w:rPr>
          <w:rFonts w:cs="Helvetica"/>
          <w:sz w:val="20"/>
          <w:szCs w:val="20"/>
        </w:rPr>
        <w:t xml:space="preserve"> </w:t>
      </w:r>
      <w:r w:rsidR="00646305">
        <w:rPr>
          <w:rFonts w:cs="Helvetica"/>
          <w:sz w:val="20"/>
          <w:szCs w:val="20"/>
        </w:rPr>
        <w:t>802.11s protocol [6</w:t>
      </w:r>
      <w:r w:rsidR="002C1949" w:rsidRPr="002C1949">
        <w:rPr>
          <w:rFonts w:cs="Helvetica"/>
          <w:sz w:val="20"/>
          <w:szCs w:val="20"/>
        </w:rPr>
        <w:t>]. Th</w:t>
      </w:r>
      <w:ins w:id="81" w:author="canleloglu" w:date="2012-12-10T18:41:00Z">
        <w:r w:rsidR="0003497D">
          <w:rPr>
            <w:rFonts w:cs="Helvetica"/>
            <w:sz w:val="20"/>
            <w:szCs w:val="20"/>
          </w:rPr>
          <w:t>e</w:t>
        </w:r>
      </w:ins>
      <w:del w:id="82" w:author="canleloglu" w:date="2012-12-10T18:41:00Z">
        <w:r w:rsidR="002C1949" w:rsidRPr="002C1949" w:rsidDel="0003497D">
          <w:rPr>
            <w:rFonts w:cs="Helvetica"/>
            <w:sz w:val="20"/>
            <w:szCs w:val="20"/>
          </w:rPr>
          <w:delText>is</w:delText>
        </w:r>
      </w:del>
      <w:r w:rsidR="002C1949" w:rsidRPr="002C1949">
        <w:rPr>
          <w:rFonts w:cs="Helvetica"/>
          <w:sz w:val="20"/>
          <w:szCs w:val="20"/>
        </w:rPr>
        <w:t xml:space="preserve"> mesh backbone is</w:t>
      </w:r>
      <w:ins w:id="83" w:author="canleloglu" w:date="2012-12-10T18:42:00Z">
        <w:r w:rsidR="0003497D">
          <w:rPr>
            <w:rFonts w:cs="Helvetica"/>
            <w:sz w:val="20"/>
            <w:szCs w:val="20"/>
          </w:rPr>
          <w:t xml:space="preserve"> emulating </w:t>
        </w:r>
      </w:ins>
      <w:del w:id="84" w:author="canleloglu" w:date="2012-12-10T18:42:00Z">
        <w:r w:rsidR="002C1949" w:rsidRPr="002C1949" w:rsidDel="0003497D">
          <w:rPr>
            <w:rFonts w:cs="Helvetica"/>
            <w:sz w:val="20"/>
            <w:szCs w:val="20"/>
          </w:rPr>
          <w:delText xml:space="preserve"> like</w:delText>
        </w:r>
      </w:del>
      <w:r w:rsidR="002C1949" w:rsidRPr="002C1949">
        <w:rPr>
          <w:rFonts w:cs="Helvetica"/>
          <w:sz w:val="20"/>
          <w:szCs w:val="20"/>
        </w:rPr>
        <w:t xml:space="preserve"> a cloud from the mobile user’s perspective. It is a black box; which receives packets from mobile user and delivers them to the gateway in a multi-hop manner. Mesh backbone uses </w:t>
      </w:r>
      <w:del w:id="85" w:author="canleloglu" w:date="2012-12-10T18:43:00Z">
        <w:r w:rsidR="002C1949" w:rsidRPr="002C1949" w:rsidDel="0003497D">
          <w:rPr>
            <w:rFonts w:cs="Helvetica"/>
            <w:sz w:val="20"/>
            <w:szCs w:val="20"/>
          </w:rPr>
          <w:delText>HWMP (</w:delText>
        </w:r>
      </w:del>
      <w:r w:rsidR="002C1949" w:rsidRPr="002C1949">
        <w:rPr>
          <w:rFonts w:cs="Helvetica"/>
          <w:sz w:val="20"/>
          <w:szCs w:val="20"/>
        </w:rPr>
        <w:t>Hybrid Wir</w:t>
      </w:r>
      <w:r w:rsidR="00646305">
        <w:rPr>
          <w:rFonts w:cs="Helvetica"/>
          <w:sz w:val="20"/>
          <w:szCs w:val="20"/>
        </w:rPr>
        <w:t>eless Mesh Protocol</w:t>
      </w:r>
      <w:del w:id="86" w:author="canleloglu" w:date="2012-12-10T18:43:00Z">
        <w:r w:rsidR="00646305" w:rsidDel="0003497D">
          <w:rPr>
            <w:rFonts w:cs="Helvetica"/>
            <w:sz w:val="20"/>
            <w:szCs w:val="20"/>
          </w:rPr>
          <w:delText>)</w:delText>
        </w:r>
      </w:del>
      <w:ins w:id="87" w:author="canleloglu" w:date="2012-12-10T18:43:00Z">
        <w:r w:rsidR="0003497D" w:rsidRPr="0003497D">
          <w:rPr>
            <w:rFonts w:cs="Helvetica"/>
            <w:sz w:val="20"/>
            <w:szCs w:val="20"/>
          </w:rPr>
          <w:t xml:space="preserve"> </w:t>
        </w:r>
        <w:r w:rsidR="0003497D">
          <w:rPr>
            <w:rFonts w:cs="Helvetica"/>
            <w:sz w:val="20"/>
            <w:szCs w:val="20"/>
          </w:rPr>
          <w:t>(</w:t>
        </w:r>
        <w:r w:rsidR="0003497D" w:rsidRPr="002C1949">
          <w:rPr>
            <w:rFonts w:cs="Helvetica"/>
            <w:sz w:val="20"/>
            <w:szCs w:val="20"/>
          </w:rPr>
          <w:t>HWMP</w:t>
        </w:r>
        <w:r w:rsidR="0003497D">
          <w:rPr>
            <w:rFonts w:cs="Helvetica"/>
            <w:sz w:val="20"/>
            <w:szCs w:val="20"/>
          </w:rPr>
          <w:t>)</w:t>
        </w:r>
      </w:ins>
      <w:r w:rsidR="00646305">
        <w:rPr>
          <w:rFonts w:cs="Helvetica"/>
          <w:sz w:val="20"/>
          <w:szCs w:val="20"/>
        </w:rPr>
        <w:t xml:space="preserve"> protocol [7</w:t>
      </w:r>
      <w:r w:rsidR="002C1949" w:rsidRPr="002C1949">
        <w:rPr>
          <w:rFonts w:cs="Helvetica"/>
          <w:sz w:val="20"/>
          <w:szCs w:val="20"/>
        </w:rPr>
        <w:t xml:space="preserve">], which is a hybrid routing </w:t>
      </w:r>
      <w:r w:rsidR="002C1949">
        <w:rPr>
          <w:rFonts w:cs="Helvetica"/>
          <w:sz w:val="20"/>
          <w:szCs w:val="20"/>
        </w:rPr>
        <w:t xml:space="preserve">protocol, which </w:t>
      </w:r>
      <w:del w:id="88" w:author="canleloglu" w:date="2012-12-10T18:42:00Z">
        <w:r w:rsidR="002C1949" w:rsidDel="0003497D">
          <w:rPr>
            <w:rFonts w:cs="Helvetica"/>
            <w:sz w:val="20"/>
            <w:szCs w:val="20"/>
          </w:rPr>
          <w:delText xml:space="preserve">uses </w:delText>
        </w:r>
      </w:del>
      <w:ins w:id="89" w:author="canleloglu" w:date="2012-12-10T18:42:00Z">
        <w:r w:rsidR="0003497D">
          <w:rPr>
            <w:rFonts w:cs="Helvetica"/>
            <w:sz w:val="20"/>
            <w:szCs w:val="20"/>
          </w:rPr>
          <w:t xml:space="preserve">has </w:t>
        </w:r>
      </w:ins>
      <w:r w:rsidR="002C1949">
        <w:rPr>
          <w:rFonts w:cs="Helvetica"/>
          <w:sz w:val="20"/>
          <w:szCs w:val="20"/>
        </w:rPr>
        <w:t>routing tables</w:t>
      </w:r>
      <w:r w:rsidR="002C1949"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del w:id="90" w:author="canleloglu" w:date="2012-12-10T18:43:00Z">
        <w:r w:rsidRPr="00E0079D" w:rsidDel="0003497D">
          <w:rPr>
            <w:rFonts w:cs="Helvetica"/>
          </w:rPr>
          <w:delText xml:space="preserve">Gateways </w:delText>
        </w:r>
      </w:del>
      <w:ins w:id="91" w:author="canleloglu" w:date="2012-12-10T18:43:00Z">
        <w:r w:rsidR="0003497D">
          <w:rPr>
            <w:rFonts w:cs="Helvetica"/>
          </w:rPr>
          <w:t>GW</w:t>
        </w:r>
        <w:r w:rsidR="0003497D" w:rsidRPr="00E0079D">
          <w:rPr>
            <w:rFonts w:cs="Helvetica"/>
          </w:rPr>
          <w:t xml:space="preserve">s </w:t>
        </w:r>
      </w:ins>
      <w:r w:rsidRPr="00E0079D">
        <w:rPr>
          <w:rFonts w:cs="Helvetica"/>
        </w:rPr>
        <w:t>and operators communicate through wire</w:t>
      </w:r>
      <w:r>
        <w:rPr>
          <w:rFonts w:cs="Helvetica"/>
        </w:rPr>
        <w:t>dconnection</w:t>
      </w:r>
      <w:r w:rsidRPr="00E0079D">
        <w:rPr>
          <w:rFonts w:cs="Helvetica"/>
        </w:rPr>
        <w:t xml:space="preserve">. The connection between an operator and TTP is </w:t>
      </w:r>
      <w:ins w:id="92" w:author="yeltekinsuna" w:date="2012-12-11T09:51:00Z">
        <w:r w:rsidR="00B16FB8">
          <w:rPr>
            <w:rFonts w:cs="Helvetica"/>
          </w:rPr>
          <w:t xml:space="preserve">also </w:t>
        </w:r>
      </w:ins>
      <w:r>
        <w:rPr>
          <w:rFonts w:cs="Helvetica"/>
        </w:rPr>
        <w:t>wired</w:t>
      </w:r>
      <w:del w:id="93" w:author="yeltekinsuna" w:date="2012-12-11T09:51:00Z">
        <w:r w:rsidDel="00B16FB8">
          <w:rPr>
            <w:rFonts w:cs="Helvetica"/>
          </w:rPr>
          <w:delText xml:space="preserve"> also</w:delText>
        </w:r>
      </w:del>
      <w:r w:rsidRPr="00E0079D">
        <w:rPr>
          <w:rFonts w:cs="Helvetica"/>
        </w:rPr>
        <w:t>.</w:t>
      </w:r>
      <w:r>
        <w:rPr>
          <w:rFonts w:cs="Helvetica"/>
        </w:rPr>
        <w:t xml:space="preserve"> </w:t>
      </w:r>
      <w:ins w:id="94" w:author="yeltekinsuna" w:date="2012-12-11T09:51:00Z">
        <w:r w:rsidR="00B16FB8">
          <w:rPr>
            <w:rFonts w:cs="Helvetica"/>
          </w:rPr>
          <w:t xml:space="preserve">These </w:t>
        </w:r>
      </w:ins>
      <w:del w:id="95" w:author="yeltekinsuna" w:date="2012-12-11T09:51:00Z">
        <w:r w:rsidDel="00B16FB8">
          <w:rPr>
            <w:rFonts w:cs="Helvetica"/>
          </w:rPr>
          <w:delText xml:space="preserve">Wired </w:delText>
        </w:r>
      </w:del>
      <w:r>
        <w:rPr>
          <w:rFonts w:cs="Helvetica"/>
        </w:rPr>
        <w:t xml:space="preserve">connections </w:t>
      </w:r>
      <w:ins w:id="96" w:author="yeltekinsuna" w:date="2012-12-11T09:51:00Z">
        <w:r w:rsidR="00B16FB8">
          <w:rPr>
            <w:rFonts w:cs="Helvetica"/>
          </w:rPr>
          <w:t xml:space="preserve">employ </w:t>
        </w:r>
        <w:proofErr w:type="gramStart"/>
        <w:r w:rsidR="00B16FB8">
          <w:rPr>
            <w:rFonts w:cs="Helvetica"/>
          </w:rPr>
          <w:t>a</w:t>
        </w:r>
        <w:proofErr w:type="gramEnd"/>
        <w:r w:rsidR="00B16FB8">
          <w:rPr>
            <w:rFonts w:cs="Helvetica"/>
          </w:rPr>
          <w:t xml:space="preserve"> </w:t>
        </w:r>
      </w:ins>
      <w:del w:id="97" w:author="yeltekinsuna" w:date="2012-12-11T09:51:00Z">
        <w:r w:rsidDel="00B16FB8">
          <w:rPr>
            <w:rFonts w:cs="Helvetica"/>
          </w:rPr>
          <w:delText xml:space="preserve">use </w:delText>
        </w:r>
      </w:del>
      <w:r>
        <w:rPr>
          <w:rFonts w:cs="Helvetica"/>
        </w:rPr>
        <w:t>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B16FB8" w:rsidP="00B16FB8">
      <w:pPr>
        <w:pStyle w:val="IEEEParagraph"/>
        <w:ind w:firstLine="0"/>
        <w:rPr>
          <w:szCs w:val="20"/>
        </w:rPr>
        <w:pPrChange w:id="98" w:author="yeltekinsuna" w:date="2012-12-11T09:52:00Z">
          <w:pPr>
            <w:pStyle w:val="IEEEParagraph"/>
          </w:pPr>
        </w:pPrChange>
      </w:pPr>
      <w:ins w:id="99" w:author="yeltekinsuna" w:date="2012-12-11T09:52:00Z">
        <w:r>
          <w:rPr>
            <w:i/>
            <w:szCs w:val="20"/>
          </w:rPr>
          <w:t xml:space="preserve">A </w:t>
        </w:r>
      </w:ins>
      <w:r w:rsidR="009568F3" w:rsidRPr="009568F3">
        <w:rPr>
          <w:i/>
          <w:szCs w:val="20"/>
        </w:rPr>
        <w:t>Connection Card</w:t>
      </w:r>
      <w:ins w:id="100" w:author="yeltekinsuna" w:date="2012-12-11T09:53:00Z">
        <w:r>
          <w:rPr>
            <w:i/>
            <w:szCs w:val="20"/>
          </w:rPr>
          <w:t xml:space="preserve"> (CC)</w:t>
        </w:r>
      </w:ins>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w:t>
      </w:r>
      <w:ins w:id="101" w:author="yeltekinsuna" w:date="2012-12-11T09:52:00Z">
        <w:r>
          <w:rPr>
            <w:szCs w:val="20"/>
          </w:rPr>
          <w:t xml:space="preserve">an </w:t>
        </w:r>
      </w:ins>
      <w:r w:rsidR="009568F3" w:rsidRPr="009568F3">
        <w:rPr>
          <w:szCs w:val="20"/>
        </w:rPr>
        <w:t xml:space="preserve">Internet service. </w:t>
      </w:r>
      <w:r w:rsidR="009568F3">
        <w:rPr>
          <w:szCs w:val="20"/>
        </w:rPr>
        <w:t>C</w:t>
      </w:r>
      <w:del w:id="102" w:author="yeltekinsuna" w:date="2012-12-11T09:53:00Z">
        <w:r w:rsidR="009568F3" w:rsidDel="00B16FB8">
          <w:rPr>
            <w:szCs w:val="20"/>
          </w:rPr>
          <w:delText xml:space="preserve">onnection </w:delText>
        </w:r>
      </w:del>
      <w:ins w:id="103" w:author="yeltekinsuna" w:date="2012-12-11T09:53:00Z">
        <w:r>
          <w:rPr>
            <w:szCs w:val="20"/>
          </w:rPr>
          <w:t>C</w:t>
        </w:r>
      </w:ins>
      <w:del w:id="104" w:author="yeltekinsuna" w:date="2012-12-11T09:53:00Z">
        <w:r w:rsidR="009568F3" w:rsidRPr="009568F3" w:rsidDel="00B16FB8">
          <w:rPr>
            <w:szCs w:val="20"/>
          </w:rPr>
          <w:delText>card</w:delText>
        </w:r>
      </w:del>
      <w:r w:rsidR="009568F3" w:rsidRPr="009568F3">
        <w:rPr>
          <w:szCs w:val="20"/>
        </w:rPr>
        <w:t>s</w:t>
      </w:r>
      <w:del w:id="105" w:author="yeltekinsuna" w:date="2012-12-11T09:54:00Z">
        <w:r w:rsidR="009568F3" w:rsidRPr="009568F3" w:rsidDel="00B16FB8">
          <w:rPr>
            <w:szCs w:val="20"/>
          </w:rPr>
          <w:delText xml:space="preserve"> include</w:delText>
        </w:r>
      </w:del>
      <w:ins w:id="106" w:author="yeltekinsuna" w:date="2012-12-11T09:54:00Z">
        <w:r>
          <w:rPr>
            <w:szCs w:val="20"/>
          </w:rPr>
          <w:t xml:space="preserve"> use</w:t>
        </w:r>
      </w:ins>
      <w:r w:rsidR="009568F3" w:rsidRPr="009568F3">
        <w:rPr>
          <w:szCs w:val="20"/>
        </w:rPr>
        <w:t xml:space="preserve"> credits as tokens. Hash tokens are </w:t>
      </w:r>
      <w:proofErr w:type="spellStart"/>
      <w:r w:rsidR="009568F3" w:rsidRPr="009568F3">
        <w:rPr>
          <w:szCs w:val="20"/>
        </w:rPr>
        <w:t>generated</w:t>
      </w:r>
      <w:del w:id="107" w:author="yeltekinsuna" w:date="2012-12-11T09:59:00Z">
        <w:r w:rsidR="009568F3" w:rsidRPr="009568F3" w:rsidDel="00B16FB8">
          <w:rPr>
            <w:szCs w:val="20"/>
          </w:rPr>
          <w:delText xml:space="preserve"> </w:delText>
        </w:r>
      </w:del>
      <w:ins w:id="108" w:author="yeltekinsuna" w:date="2012-12-11T09:55:00Z">
        <w:r>
          <w:rPr>
            <w:szCs w:val="20"/>
          </w:rPr>
          <w:t>via</w:t>
        </w:r>
        <w:proofErr w:type="spellEnd"/>
        <w:r>
          <w:rPr>
            <w:szCs w:val="20"/>
          </w:rPr>
          <w:t xml:space="preserve"> </w:t>
        </w:r>
      </w:ins>
      <w:del w:id="109" w:author="yeltekinsuna" w:date="2012-12-11T09:55:00Z">
        <w:r w:rsidR="009568F3" w:rsidRPr="009568F3" w:rsidDel="00B16FB8">
          <w:rPr>
            <w:szCs w:val="20"/>
          </w:rPr>
          <w:delText xml:space="preserve">using </w:delText>
        </w:r>
      </w:del>
      <w:r w:rsidR="009568F3" w:rsidRPr="009568F3">
        <w:rPr>
          <w:szCs w:val="20"/>
        </w:rPr>
        <w:t xml:space="preserve">hash chains as discussed below. </w:t>
      </w:r>
      <w:del w:id="110" w:author="yeltekinsuna" w:date="2012-12-11T09:55:00Z">
        <w:r w:rsidR="009568F3" w:rsidRPr="009568F3" w:rsidDel="00B16FB8">
          <w:rPr>
            <w:szCs w:val="20"/>
          </w:rPr>
          <w:delText>Connection cards</w:delText>
        </w:r>
      </w:del>
      <w:ins w:id="111" w:author="yeltekinsuna" w:date="2012-12-11T09:55:00Z">
        <w:r>
          <w:rPr>
            <w:szCs w:val="20"/>
          </w:rPr>
          <w:t xml:space="preserve"> CCs </w:t>
        </w:r>
      </w:ins>
      <w:del w:id="112" w:author="yeltekinsuna" w:date="2012-12-11T09:55:00Z">
        <w:r w:rsidR="009568F3" w:rsidRPr="009568F3" w:rsidDel="00B16FB8">
          <w:rPr>
            <w:szCs w:val="20"/>
          </w:rPr>
          <w:delText xml:space="preserve"> </w:delText>
        </w:r>
      </w:del>
      <w:r w:rsidR="009568F3" w:rsidRPr="009568F3">
        <w:rPr>
          <w:szCs w:val="20"/>
        </w:rPr>
        <w:t>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B16FB8">
      <w:pPr>
        <w:pStyle w:val="IEEEParagraph"/>
        <w:ind w:firstLine="0"/>
        <w:rPr>
          <w:szCs w:val="20"/>
        </w:rPr>
        <w:pPrChange w:id="113" w:author="yeltekinsuna" w:date="2012-12-11T09:52:00Z">
          <w:pPr>
            <w:pStyle w:val="IEEEParagraph"/>
          </w:pPr>
        </w:pPrChange>
      </w:pPr>
      <w:r>
        <w:rPr>
          <w:szCs w:val="20"/>
        </w:rPr>
        <w:t xml:space="preserve">Tokens </w:t>
      </w:r>
      <w:r w:rsidRPr="001E634A">
        <w:rPr>
          <w:szCs w:val="20"/>
        </w:rPr>
        <w:t xml:space="preserve">for getting Internet service are basically links in a hash chain. For each set of tokens, the operator picks on a random </w:t>
      </w:r>
      <w:del w:id="114" w:author="yeltekinsuna" w:date="2012-12-11T10:01:00Z">
        <w:r w:rsidRPr="001E634A" w:rsidDel="00662B7D">
          <w:rPr>
            <w:szCs w:val="20"/>
          </w:rPr>
          <w:delText>IV (</w:delText>
        </w:r>
      </w:del>
      <w:r w:rsidRPr="001E634A">
        <w:rPr>
          <w:szCs w:val="20"/>
        </w:rPr>
        <w:t>Initialization Vector</w:t>
      </w:r>
      <w:ins w:id="115" w:author="yeltekinsuna" w:date="2012-12-11T10:01:00Z">
        <w:r w:rsidR="00662B7D">
          <w:rPr>
            <w:szCs w:val="20"/>
          </w:rPr>
          <w:t xml:space="preserve"> (</w:t>
        </w:r>
        <w:r w:rsidR="00662B7D" w:rsidRPr="001E634A">
          <w:rPr>
            <w:szCs w:val="20"/>
          </w:rPr>
          <w:t>IV</w:t>
        </w:r>
      </w:ins>
      <w:r w:rsidRPr="001E634A">
        <w:rPr>
          <w:szCs w:val="20"/>
        </w:rPr>
        <w:t xml:space="preserve">) and takes hashes of it </w:t>
      </w:r>
      <w:ins w:id="116" w:author="yeltekinsuna" w:date="2012-12-11T10:02:00Z">
        <w:r w:rsidR="00662B7D">
          <w:rPr>
            <w:szCs w:val="20"/>
          </w:rPr>
          <w:t xml:space="preserve">several </w:t>
        </w:r>
      </w:ins>
      <w:del w:id="117" w:author="yeltekinsuna" w:date="2012-12-11T10:02:00Z">
        <w:r w:rsidRPr="001E634A" w:rsidDel="00662B7D">
          <w:rPr>
            <w:szCs w:val="20"/>
          </w:rPr>
          <w:delText xml:space="preserve">many </w:delText>
        </w:r>
      </w:del>
      <w:r w:rsidRPr="001E634A">
        <w:rPr>
          <w:szCs w:val="20"/>
        </w:rPr>
        <w:t>times. The number of hash operations is actually the number of token</w:t>
      </w:r>
      <w:r w:rsidR="006D3737">
        <w:rPr>
          <w:szCs w:val="20"/>
        </w:rPr>
        <w:t>s</w:t>
      </w:r>
      <w:r w:rsidRPr="001E634A">
        <w:rPr>
          <w:szCs w:val="20"/>
        </w:rPr>
        <w:t xml:space="preserve"> in a set. </w:t>
      </w:r>
    </w:p>
    <w:p w:rsidR="00314071" w:rsidRPr="00314071" w:rsidRDefault="00B82545"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B82545"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B82545"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B82545"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B82545"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ins w:id="118" w:author="yeltekinsuna" w:date="2012-12-11T10:02:00Z">
          <m:r>
            <w:rPr>
              <w:rFonts w:ascii="Cambria Math" w:hAnsi="Cambria Math"/>
              <w:sz w:val="20"/>
              <w:szCs w:val="20"/>
            </w:rPr>
            <m:t xml:space="preserve"> </m:t>
          </m:r>
        </w:ins>
      </m:oMath>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w:t>
      </w:r>
      <w:ins w:id="119" w:author="yeltekinsuna" w:date="2012-12-11T10:02:00Z">
        <w:r w:rsidR="00662B7D">
          <w:rPr>
            <w:sz w:val="20"/>
            <w:szCs w:val="20"/>
          </w:rPr>
          <w:t xml:space="preserve">be </w:t>
        </w:r>
      </w:ins>
      <w:r w:rsidR="00B970F2">
        <w:rPr>
          <w:sz w:val="20"/>
          <w:szCs w:val="20"/>
        </w:rPr>
        <w:t>use</w:t>
      </w:r>
      <w:ins w:id="120" w:author="yeltekinsuna" w:date="2012-12-11T10:02:00Z">
        <w:r w:rsidR="00662B7D">
          <w:rPr>
            <w:sz w:val="20"/>
            <w:szCs w:val="20"/>
          </w:rPr>
          <w:t>d</w:t>
        </w:r>
      </w:ins>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proofErr w:type="spellStart"/>
      <w:ins w:id="121" w:author="yeltekinsuna" w:date="2012-12-11T10:03:00Z">
        <w:r w:rsidR="00662B7D">
          <w:rPr>
            <w:sz w:val="20"/>
            <w:szCs w:val="20"/>
          </w:rPr>
          <w:t>by</w:t>
        </w:r>
      </w:ins>
      <w:del w:id="122" w:author="yeltekinsuna" w:date="2012-12-11T10:03:00Z">
        <w:r w:rsidR="00314071" w:rsidRPr="00314071" w:rsidDel="00662B7D">
          <w:rPr>
            <w:sz w:val="20"/>
            <w:szCs w:val="20"/>
          </w:rPr>
          <w:delText xml:space="preserve">of </w:delText>
        </w:r>
      </w:del>
      <w:r w:rsidR="00314071" w:rsidRPr="00314071">
        <w:rPr>
          <w:sz w:val="20"/>
          <w:szCs w:val="20"/>
        </w:rPr>
        <w:t>token</w:t>
      </w:r>
      <w:proofErr w:type="spellEnd"/>
      <w:r w:rsidR="00314071" w:rsidRPr="00314071">
        <w:rPr>
          <w:sz w:val="20"/>
          <w:szCs w:val="20"/>
        </w:rPr>
        <w:t xml:space="preserve"> index. In this </w:t>
      </w:r>
      <w:del w:id="123" w:author="yeltekinsuna" w:date="2012-12-11T10:03:00Z">
        <w:r w:rsidR="00314071" w:rsidRPr="00314071" w:rsidDel="00662B7D">
          <w:rPr>
            <w:sz w:val="20"/>
            <w:szCs w:val="20"/>
          </w:rPr>
          <w:delText>way</w:delText>
        </w:r>
      </w:del>
      <w:ins w:id="124" w:author="yeltekinsuna" w:date="2012-12-11T10:03:00Z">
        <w:r w:rsidR="00662B7D">
          <w:rPr>
            <w:sz w:val="20"/>
            <w:szCs w:val="20"/>
          </w:rPr>
          <w:t>manner</w:t>
        </w:r>
      </w:ins>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w:t>
      </w:r>
      <w:r w:rsidR="00314071" w:rsidRPr="00314071">
        <w:rPr>
          <w:sz w:val="20"/>
          <w:szCs w:val="20"/>
        </w:rPr>
        <w:lastRenderedPageBreak/>
        <w:t xml:space="preserve">attacker cannot learn the next token even if </w:t>
      </w:r>
      <w:del w:id="125" w:author="yeltekinsuna" w:date="2012-12-11T10:03:00Z">
        <w:r w:rsidR="00314071" w:rsidRPr="00314071" w:rsidDel="00662B7D">
          <w:rPr>
            <w:sz w:val="20"/>
            <w:szCs w:val="20"/>
          </w:rPr>
          <w:delText>he</w:delText>
        </w:r>
        <w:r w:rsidR="00392E78" w:rsidDel="00662B7D">
          <w:rPr>
            <w:sz w:val="20"/>
            <w:szCs w:val="20"/>
          </w:rPr>
          <w:delText>/</w:delText>
        </w:r>
      </w:del>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Pr="006D3737" w:rsidRDefault="006D3737" w:rsidP="006D3737">
      <w:pPr>
        <w:spacing w:before="100"/>
        <w:jc w:val="both"/>
        <w:rPr>
          <w:rFonts w:cs="Helvetica"/>
          <w:sz w:val="20"/>
          <w:szCs w:val="20"/>
        </w:rPr>
      </w:pPr>
      <w:r w:rsidRPr="006D3737">
        <w:rPr>
          <w:rFonts w:cs="Helvetica"/>
          <w:sz w:val="20"/>
          <w:szCs w:val="20"/>
        </w:rPr>
        <w:t>Aliases are temporary identifiers for clients.</w:t>
      </w:r>
      <w:ins w:id="126" w:author="yeltekinsuna" w:date="2012-12-11T10:06:00Z">
        <w:r w:rsidR="00662B7D">
          <w:rPr>
            <w:rFonts w:cs="Helvetica"/>
            <w:sz w:val="20"/>
            <w:szCs w:val="20"/>
          </w:rPr>
          <w:t xml:space="preserve"> </w:t>
        </w:r>
      </w:ins>
      <w:del w:id="127" w:author="yeltekinsuna" w:date="2012-12-11T10:06:00Z">
        <w:r w:rsidRPr="006D3737" w:rsidDel="00662B7D">
          <w:rPr>
            <w:rFonts w:cs="Helvetica"/>
            <w:sz w:val="20"/>
            <w:szCs w:val="20"/>
          </w:rPr>
          <w:delText xml:space="preserve">Aliases </w:delText>
        </w:r>
      </w:del>
      <w:ins w:id="128" w:author="yeltekinsuna" w:date="2012-12-11T10:06:00Z">
        <w:r w:rsidR="00662B7D">
          <w:rPr>
            <w:rFonts w:cs="Helvetica"/>
            <w:sz w:val="20"/>
            <w:szCs w:val="20"/>
          </w:rPr>
          <w:t>They</w:t>
        </w:r>
        <w:r w:rsidR="00662B7D" w:rsidRPr="006D3737">
          <w:rPr>
            <w:rFonts w:cs="Helvetica"/>
            <w:sz w:val="20"/>
            <w:szCs w:val="20"/>
          </w:rPr>
          <w:t xml:space="preserve"> </w:t>
        </w:r>
      </w:ins>
      <w:r w:rsidRPr="006D3737">
        <w:rPr>
          <w:rFonts w:cs="Helvetica"/>
          <w:sz w:val="20"/>
          <w:szCs w:val="20"/>
        </w:rPr>
        <w:t xml:space="preserve">change frequently using a secure protocol. By changing the </w:t>
      </w:r>
      <w:proofErr w:type="spellStart"/>
      <w:r w:rsidRPr="006D3737">
        <w:rPr>
          <w:rFonts w:cs="Helvetica"/>
          <w:sz w:val="20"/>
          <w:szCs w:val="20"/>
        </w:rPr>
        <w:t>aliases</w:t>
      </w:r>
      <w:del w:id="129" w:author="yeltekinsuna" w:date="2012-12-11T10:07:00Z">
        <w:r w:rsidRPr="006D3737" w:rsidDel="00662B7D">
          <w:rPr>
            <w:rFonts w:cs="Helvetica"/>
            <w:sz w:val="20"/>
            <w:szCs w:val="20"/>
          </w:rPr>
          <w:delText xml:space="preserve"> </w:delText>
        </w:r>
      </w:del>
      <w:ins w:id="130" w:author="yeltekinsuna" w:date="2012-12-11T10:07:00Z">
        <w:r w:rsidR="00662B7D">
          <w:rPr>
            <w:rFonts w:cs="Helvetica"/>
            <w:sz w:val="20"/>
            <w:szCs w:val="20"/>
          </w:rPr>
          <w:t>like</w:t>
        </w:r>
        <w:proofErr w:type="spellEnd"/>
        <w:r w:rsidR="00662B7D">
          <w:rPr>
            <w:rFonts w:cs="Helvetica"/>
            <w:sz w:val="20"/>
            <w:szCs w:val="20"/>
          </w:rPr>
          <w:t xml:space="preserve"> </w:t>
        </w:r>
        <w:proofErr w:type="gramStart"/>
        <w:r w:rsidR="00662B7D">
          <w:rPr>
            <w:rFonts w:cs="Helvetica"/>
            <w:sz w:val="20"/>
            <w:szCs w:val="20"/>
          </w:rPr>
          <w:t xml:space="preserve">so </w:t>
        </w:r>
      </w:ins>
      <w:proofErr w:type="gramEnd"/>
      <w:del w:id="131" w:author="yeltekinsuna" w:date="2012-12-11T10:07:00Z">
        <w:r w:rsidRPr="006D3737" w:rsidDel="00662B7D">
          <w:rPr>
            <w:rFonts w:cs="Helvetica"/>
            <w:sz w:val="20"/>
            <w:szCs w:val="20"/>
          </w:rPr>
          <w:delText>frequently</w:delText>
        </w:r>
      </w:del>
      <w:r w:rsidRPr="006D3737">
        <w:rPr>
          <w:rFonts w:cs="Helvetica"/>
          <w:sz w:val="20"/>
          <w:szCs w:val="20"/>
        </w:rPr>
        <w:t xml:space="preserve">,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w:t>
      </w:r>
      <w:del w:id="132" w:author="yeltekinsuna" w:date="2012-12-11T10:08:00Z">
        <w:r w:rsidRPr="006D3737" w:rsidDel="00662B7D">
          <w:rPr>
            <w:rFonts w:cs="Helvetica"/>
            <w:sz w:val="20"/>
            <w:szCs w:val="20"/>
          </w:rPr>
          <w:delText xml:space="preserve"> to some extent</w:delText>
        </w:r>
      </w:del>
      <w:r w:rsidRPr="006D3737">
        <w:rPr>
          <w:rFonts w:cs="Helvetica"/>
          <w:sz w:val="20"/>
          <w:szCs w:val="20"/>
        </w:rPr>
        <w:t xml:space="preserve">. </w:t>
      </w:r>
    </w:p>
    <w:p w:rsidR="006D3737" w:rsidRPr="006D3737" w:rsidRDefault="00662B7D" w:rsidP="006D3737">
      <w:pPr>
        <w:spacing w:before="100"/>
        <w:jc w:val="both"/>
        <w:rPr>
          <w:rFonts w:cs="Helvetica"/>
          <w:sz w:val="20"/>
          <w:szCs w:val="20"/>
        </w:rPr>
      </w:pPr>
      <w:ins w:id="133" w:author="yeltekinsuna" w:date="2012-12-11T10:09:00Z">
        <w:r>
          <w:rPr>
            <w:rFonts w:cs="Helvetica"/>
            <w:sz w:val="20"/>
            <w:szCs w:val="20"/>
          </w:rPr>
          <w:t xml:space="preserve">The </w:t>
        </w:r>
      </w:ins>
      <w:r w:rsidR="006D3737" w:rsidRPr="006D3737">
        <w:rPr>
          <w:rFonts w:cs="Helvetica"/>
          <w:sz w:val="20"/>
          <w:szCs w:val="20"/>
        </w:rPr>
        <w:t>Serial number (</w:t>
      </w:r>
      <w:commentRangeStart w:id="134"/>
      <w:r w:rsidR="006D3737" w:rsidRPr="006D3737">
        <w:rPr>
          <w:rFonts w:cs="Helvetica"/>
          <w:sz w:val="20"/>
          <w:szCs w:val="20"/>
        </w:rPr>
        <w:t>SN</w:t>
      </w:r>
      <w:commentRangeEnd w:id="134"/>
      <w:r>
        <w:rPr>
          <w:rStyle w:val="AklamaBavurusu"/>
        </w:rPr>
        <w:commentReference w:id="134"/>
      </w:r>
      <w:r w:rsidR="006D3737" w:rsidRPr="006D3737">
        <w:rPr>
          <w:rFonts w:cs="Helvetica"/>
          <w:sz w:val="20"/>
          <w:szCs w:val="20"/>
        </w:rPr>
        <w:t>) of the</w:t>
      </w:r>
      <w:del w:id="135" w:author="yeltekinsuna" w:date="2012-12-11T10:09:00Z">
        <w:r w:rsidR="006D3737" w:rsidRPr="006D3737" w:rsidDel="00662B7D">
          <w:rPr>
            <w:rFonts w:cs="Helvetica"/>
            <w:sz w:val="20"/>
            <w:szCs w:val="20"/>
          </w:rPr>
          <w:delText xml:space="preserve"> connection card</w:delText>
        </w:r>
      </w:del>
      <w:ins w:id="136" w:author="yeltekinsuna" w:date="2012-12-11T10:09:00Z">
        <w:r>
          <w:rPr>
            <w:rFonts w:cs="Helvetica"/>
            <w:sz w:val="20"/>
            <w:szCs w:val="20"/>
          </w:rPr>
          <w:t xml:space="preserve"> CC</w:t>
        </w:r>
      </w:ins>
      <w:r w:rsidR="006D3737" w:rsidRPr="006D3737">
        <w:rPr>
          <w:rFonts w:cs="Helvetica"/>
          <w:sz w:val="20"/>
          <w:szCs w:val="20"/>
        </w:rPr>
        <w:t xml:space="preserve">, which is bought from </w:t>
      </w:r>
      <w:r w:rsidR="006D3737">
        <w:rPr>
          <w:rFonts w:cs="Helvetica"/>
          <w:sz w:val="20"/>
          <w:szCs w:val="20"/>
        </w:rPr>
        <w:t>an operator</w:t>
      </w:r>
      <w:r w:rsidR="006D3737" w:rsidRPr="006D3737">
        <w:rPr>
          <w:rFonts w:cs="Helvetica"/>
          <w:sz w:val="20"/>
          <w:szCs w:val="20"/>
        </w:rPr>
        <w:t xml:space="preserve">, will be used as a base for client’s aliases. An alias will be computed by performing </w:t>
      </w:r>
      <w:ins w:id="137" w:author="yeltekinsuna" w:date="2012-12-11T10:10:00Z">
        <w:r>
          <w:rPr>
            <w:rFonts w:cs="Helvetica"/>
            <w:sz w:val="20"/>
            <w:szCs w:val="20"/>
          </w:rPr>
          <w:t xml:space="preserve">the </w:t>
        </w:r>
      </w:ins>
      <w:r w:rsidR="006D3737" w:rsidRPr="006D3737">
        <w:rPr>
          <w:rFonts w:cs="Helvetica"/>
          <w:sz w:val="20"/>
          <w:szCs w:val="20"/>
        </w:rPr>
        <w:t>following operations:</w:t>
      </w:r>
    </w:p>
    <w:p w:rsidR="006D3737" w:rsidRPr="006D3737" w:rsidRDefault="006D3737" w:rsidP="006D3737">
      <w:pPr>
        <w:pStyle w:val="ListeParagraf"/>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eParagraf"/>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eParagraf"/>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B77554">
      <w:pPr>
        <w:pStyle w:val="IEEEParagraph"/>
        <w:ind w:firstLine="0"/>
        <w:rPr>
          <w:szCs w:val="20"/>
        </w:rPr>
        <w:pPrChange w:id="138" w:author="yeltekinsuna" w:date="2012-12-11T10:19:00Z">
          <w:pPr>
            <w:pStyle w:val="IEEEParagraph"/>
          </w:pPr>
        </w:pPrChange>
      </w:pPr>
      <w:r w:rsidRPr="006D3737">
        <w:rPr>
          <w:rFonts w:cs="Helvetica"/>
          <w:szCs w:val="20"/>
        </w:rPr>
        <w:t xml:space="preserve">One may argue that this kind of alias computation would </w:t>
      </w:r>
      <w:ins w:id="139" w:author="yeltekinsuna" w:date="2012-12-11T10:20:00Z">
        <w:r w:rsidR="00B77554">
          <w:rPr>
            <w:rFonts w:cs="Helvetica"/>
            <w:szCs w:val="20"/>
          </w:rPr>
          <w:t xml:space="preserve">run </w:t>
        </w:r>
      </w:ins>
      <w:del w:id="140" w:author="yeltekinsuna" w:date="2012-12-11T10:20:00Z">
        <w:r w:rsidRPr="006D3737" w:rsidDel="00B77554">
          <w:rPr>
            <w:rFonts w:cs="Helvetica"/>
            <w:szCs w:val="20"/>
          </w:rPr>
          <w:delText xml:space="preserve">have </w:delText>
        </w:r>
      </w:del>
      <w:r w:rsidRPr="006D3737">
        <w:rPr>
          <w:rFonts w:cs="Helvetica"/>
          <w:szCs w:val="20"/>
        </w:rPr>
        <w:t xml:space="preserve">a risk of </w:t>
      </w:r>
      <w:ins w:id="141" w:author="yeltekinsuna" w:date="2012-12-11T10:21:00Z">
        <w:r w:rsidR="003A785F">
          <w:rPr>
            <w:rFonts w:cs="Helvetica"/>
            <w:szCs w:val="20"/>
          </w:rPr>
          <w:t xml:space="preserve">producing </w:t>
        </w:r>
        <w:proofErr w:type="spellStart"/>
        <w:r w:rsidR="003A785F">
          <w:rPr>
            <w:rFonts w:cs="Helvetica"/>
            <w:szCs w:val="20"/>
          </w:rPr>
          <w:t>the</w:t>
        </w:r>
      </w:ins>
      <w:del w:id="142" w:author="yeltekinsuna" w:date="2012-12-11T10:21:00Z">
        <w:r w:rsidRPr="006D3737" w:rsidDel="003A785F">
          <w:rPr>
            <w:rFonts w:cs="Helvetica"/>
            <w:szCs w:val="20"/>
          </w:rPr>
          <w:delText xml:space="preserve">causing </w:delText>
        </w:r>
      </w:del>
      <w:r w:rsidRPr="006D3737">
        <w:rPr>
          <w:rFonts w:cs="Helvetica"/>
          <w:szCs w:val="20"/>
        </w:rPr>
        <w:t>same</w:t>
      </w:r>
      <w:proofErr w:type="spellEnd"/>
      <w:r w:rsidRPr="006D3737">
        <w:rPr>
          <w:rFonts w:cs="Helvetica"/>
          <w:szCs w:val="20"/>
        </w:rPr>
        <w:t xml:space="preserve"> alias for several users. </w:t>
      </w:r>
      <w:ins w:id="143" w:author="yeltekinsuna" w:date="2012-12-11T10:21:00Z">
        <w:r w:rsidR="003A785F">
          <w:rPr>
            <w:rFonts w:cs="Helvetica"/>
            <w:szCs w:val="20"/>
          </w:rPr>
          <w:t xml:space="preserve">However </w:t>
        </w:r>
      </w:ins>
      <w:del w:id="144" w:author="yeltekinsuna" w:date="2012-12-11T10:21:00Z">
        <w:r w:rsidDel="003A785F">
          <w:rPr>
            <w:rFonts w:cs="Helvetica"/>
            <w:szCs w:val="20"/>
          </w:rPr>
          <w:delText>M</w:delText>
        </w:r>
      </w:del>
      <w:ins w:id="145" w:author="yeltekinsuna" w:date="2012-12-11T10:21:00Z">
        <w:r w:rsidR="003A785F">
          <w:rPr>
            <w:rFonts w:cs="Helvetica"/>
            <w:szCs w:val="20"/>
          </w:rPr>
          <w:t>m</w:t>
        </w:r>
      </w:ins>
      <w:r>
        <w:rPr>
          <w:rFonts w:cs="Helvetica"/>
          <w:szCs w:val="20"/>
        </w:rPr>
        <w:t xml:space="preserve">aking TTP </w:t>
      </w:r>
      <w:del w:id="146" w:author="yeltekinsuna" w:date="2012-12-11T10:22:00Z">
        <w:r w:rsidDel="003A785F">
          <w:rPr>
            <w:rFonts w:cs="Helvetica"/>
            <w:szCs w:val="20"/>
          </w:rPr>
          <w:delText>to</w:delText>
        </w:r>
      </w:del>
      <w:r>
        <w:rPr>
          <w:rFonts w:cs="Helvetica"/>
          <w:szCs w:val="20"/>
        </w:rPr>
        <w:t xml:space="preserve"> check</w:t>
      </w:r>
      <w:ins w:id="147" w:author="yeltekinsuna" w:date="2012-12-11T10:21:00Z">
        <w:r w:rsidR="003A785F">
          <w:rPr>
            <w:rFonts w:cs="Helvetica"/>
            <w:szCs w:val="20"/>
          </w:rPr>
          <w:t xml:space="preserve"> the</w:t>
        </w:r>
      </w:ins>
      <w:r>
        <w:rPr>
          <w:rFonts w:cs="Helvetica"/>
          <w:szCs w:val="20"/>
        </w:rPr>
        <w:t xml:space="preserve"> proposed alias to be a unique </w:t>
      </w:r>
      <w:ins w:id="148" w:author="yeltekinsuna" w:date="2012-12-11T10:22:00Z">
        <w:r w:rsidR="003A785F">
          <w:rPr>
            <w:rFonts w:cs="Helvetica"/>
            <w:szCs w:val="20"/>
          </w:rPr>
          <w:t xml:space="preserve">one </w:t>
        </w:r>
      </w:ins>
      <w:del w:id="149" w:author="yeltekinsuna" w:date="2012-12-11T10:22:00Z">
        <w:r w:rsidDel="003A785F">
          <w:rPr>
            <w:rFonts w:cs="Helvetica"/>
            <w:szCs w:val="20"/>
          </w:rPr>
          <w:delText xml:space="preserve">alias </w:delText>
        </w:r>
      </w:del>
      <w:del w:id="150" w:author="yeltekinsuna" w:date="2012-12-11T10:21:00Z">
        <w:r w:rsidDel="003A785F">
          <w:rPr>
            <w:rFonts w:cs="Helvetica"/>
            <w:szCs w:val="20"/>
          </w:rPr>
          <w:delText xml:space="preserve">at a point of time </w:delText>
        </w:r>
      </w:del>
      <w:r>
        <w:rPr>
          <w:rFonts w:cs="Helvetica"/>
          <w:szCs w:val="20"/>
        </w:rPr>
        <w:t>solves this problem</w:t>
      </w:r>
      <w:r w:rsidRPr="006D3737">
        <w:rPr>
          <w:rFonts w:cs="Helvetica"/>
          <w:szCs w:val="20"/>
        </w:rPr>
        <w:t>.</w:t>
      </w:r>
    </w:p>
    <w:p w:rsidR="008E5996" w:rsidRDefault="00603F37" w:rsidP="003A785F">
      <w:pPr>
        <w:pStyle w:val="IEEEHeading1"/>
        <w:numPr>
          <w:ilvl w:val="0"/>
          <w:numId w:val="0"/>
        </w:numPr>
        <w:ind w:left="289" w:hanging="289"/>
        <w:jc w:val="left"/>
        <w:pPrChange w:id="151" w:author="yeltekinsuna" w:date="2012-12-11T10:22:00Z">
          <w:pPr>
            <w:pStyle w:val="IEEEHeading1"/>
          </w:pPr>
        </w:pPrChange>
      </w:pPr>
      <w:r>
        <w:t>Protocols</w:t>
      </w:r>
    </w:p>
    <w:p w:rsidR="008E5996" w:rsidRDefault="00603F37" w:rsidP="003A785F">
      <w:pPr>
        <w:pStyle w:val="IEEEParagraph"/>
        <w:ind w:firstLine="0"/>
        <w:pPrChange w:id="152" w:author="yeltekinsuna" w:date="2012-12-11T10:22:00Z">
          <w:pPr>
            <w:pStyle w:val="IEEEParagraph"/>
          </w:pPr>
        </w:pPrChange>
      </w:pPr>
      <w:r>
        <w:t xml:space="preserve">There </w:t>
      </w:r>
      <w:del w:id="153" w:author="yeltekinsuna" w:date="2012-12-11T10:22:00Z">
        <w:r w:rsidDel="003A785F">
          <w:delText xml:space="preserve">are </w:delText>
        </w:r>
      </w:del>
      <w:ins w:id="154" w:author="yeltekinsuna" w:date="2012-12-11T10:22:00Z">
        <w:r w:rsidR="003A785F">
          <w:t xml:space="preserve">exist </w:t>
        </w:r>
      </w:ins>
      <w:r>
        <w:t>10 protocols to make th</w:t>
      </w:r>
      <w:ins w:id="155" w:author="yeltekinsuna" w:date="2012-12-11T10:22:00Z">
        <w:r w:rsidR="003A785F">
          <w:t>e</w:t>
        </w:r>
      </w:ins>
      <w:del w:id="156" w:author="yeltekinsuna" w:date="2012-12-11T10:22:00Z">
        <w:r w:rsidDel="003A785F">
          <w:delText>is</w:delText>
        </w:r>
      </w:del>
      <w:r>
        <w:t xml:space="preserve"> system work. These protocols define packet transfers and routes. Cryptographic primitives and the way they are used </w:t>
      </w:r>
      <w:r w:rsidR="009270F3">
        <w:t>are</w:t>
      </w:r>
      <w:r>
        <w:t xml:space="preserve"> </w:t>
      </w:r>
      <w:del w:id="157" w:author="yeltekinsuna" w:date="2012-12-11T10:23:00Z">
        <w:r w:rsidDel="003A785F">
          <w:delText xml:space="preserve">also </w:delText>
        </w:r>
      </w:del>
      <w:r>
        <w:t xml:space="preserve">explained in the protocol designs. </w:t>
      </w:r>
    </w:p>
    <w:p w:rsidR="00603F37" w:rsidRPr="00425374" w:rsidRDefault="009270F3" w:rsidP="003A785F">
      <w:pPr>
        <w:pStyle w:val="IEEEParagraph"/>
        <w:ind w:firstLine="0"/>
        <w:pPrChange w:id="158" w:author="yeltekinsuna" w:date="2012-12-11T10:23:00Z">
          <w:pPr>
            <w:pStyle w:val="IEEEParagraph"/>
          </w:pPr>
        </w:pPrChange>
      </w:pPr>
      <w:r>
        <w:t>Some proto</w:t>
      </w:r>
      <w:r w:rsidR="00F31295">
        <w:t xml:space="preserve">cols show similarity </w:t>
      </w:r>
      <w:del w:id="159" w:author="yeltekinsuna" w:date="2012-12-11T10:23:00Z">
        <w:r w:rsidR="00F31295" w:rsidDel="003A785F">
          <w:delText xml:space="preserve">in between </w:delText>
        </w:r>
      </w:del>
      <w:proofErr w:type="spellStart"/>
      <w:r w:rsidR="00F31295">
        <w:t>e.g.</w:t>
      </w:r>
      <w:r>
        <w:rPr>
          <w:i/>
        </w:rPr>
        <w:t>Initial</w:t>
      </w:r>
      <w:proofErr w:type="spellEnd"/>
      <w:r>
        <w:rPr>
          <w:i/>
        </w:rPr>
        <w:t xml:space="preserve"> Authorization </w:t>
      </w:r>
      <w:r>
        <w:t xml:space="preserve">and </w:t>
      </w:r>
      <w:r>
        <w:rPr>
          <w:i/>
        </w:rPr>
        <w:t>Reuse o</w:t>
      </w:r>
      <w:r w:rsidR="00425374">
        <w:rPr>
          <w:i/>
        </w:rPr>
        <w:t>f a Connection Card</w:t>
      </w:r>
      <w:r w:rsidR="00425374">
        <w:t xml:space="preserve">. The only difference between these two protocols is </w:t>
      </w:r>
      <w:ins w:id="160" w:author="yeltekinsuna" w:date="2012-12-11T10:25:00Z">
        <w:r w:rsidR="003A785F">
          <w:t xml:space="preserve">their </w:t>
        </w:r>
      </w:ins>
      <w:r w:rsidR="00425374">
        <w:t xml:space="preserve">hash token </w:t>
      </w:r>
      <w:r w:rsidR="00F31295">
        <w:t>index</w:t>
      </w:r>
      <w:r w:rsidR="00425374">
        <w:t xml:space="preserve">. </w:t>
      </w:r>
      <w:r w:rsidR="00425374" w:rsidRPr="00425374">
        <w:rPr>
          <w:i/>
        </w:rPr>
        <w:t>Initial Authorization</w:t>
      </w:r>
      <w:r w:rsidR="00425374">
        <w:t xml:space="preserve"> uses the very first hash token</w:t>
      </w:r>
      <w:ins w:id="161" w:author="yeltekinsuna" w:date="2012-12-11T10:25:00Z">
        <w:r w:rsidR="003A785F">
          <w:t xml:space="preserve"> while</w:t>
        </w:r>
      </w:ins>
      <w:r w:rsidR="00425374">
        <w:t xml:space="preserve"> </w:t>
      </w:r>
      <w:del w:id="162" w:author="yeltekinsuna" w:date="2012-12-11T10:25:00Z">
        <w:r w:rsidR="00425374" w:rsidDel="003A785F">
          <w:delText xml:space="preserve">on the other hand </w:delText>
        </w:r>
      </w:del>
      <w:r w:rsidR="00425374" w:rsidRPr="00425374">
        <w:rPr>
          <w:i/>
        </w:rPr>
        <w:t>Reuse of a Connection</w:t>
      </w:r>
      <w:r w:rsidR="00425374">
        <w:t xml:space="preserve"> Card uses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3A785F" w:rsidP="003A785F">
      <w:pPr>
        <w:pStyle w:val="IEEEParagraph"/>
        <w:ind w:firstLine="0"/>
        <w:pPrChange w:id="163" w:author="yeltekinsuna" w:date="2012-12-11T10:26:00Z">
          <w:pPr>
            <w:pStyle w:val="IEEEParagraph"/>
          </w:pPr>
        </w:pPrChange>
      </w:pPr>
      <w:ins w:id="164" w:author="yeltekinsuna" w:date="2012-12-11T10:26:00Z">
        <w:r>
          <w:t xml:space="preserve">The </w:t>
        </w:r>
      </w:ins>
      <w:ins w:id="165" w:author="yeltekinsuna" w:date="2012-12-11T10:27:00Z">
        <w:r>
          <w:t xml:space="preserve">main protocol in the system is the </w:t>
        </w:r>
      </w:ins>
      <w:r w:rsidR="00425374">
        <w:t xml:space="preserve">End-to-End </w:t>
      </w:r>
      <w:ins w:id="166" w:author="yeltekinsuna" w:date="2012-12-11T10:26:00Z">
        <w:r>
          <w:t>T</w:t>
        </w:r>
      </w:ins>
      <w:del w:id="167" w:author="yeltekinsuna" w:date="2012-12-11T10:26:00Z">
        <w:r w:rsidR="009021D7" w:rsidDel="003A785F">
          <w:delText>t</w:delText>
        </w:r>
      </w:del>
      <w:r w:rsidR="009021D7">
        <w:t>wo-way</w:t>
      </w:r>
      <w:r w:rsidR="00425374">
        <w:t xml:space="preserve"> </w:t>
      </w:r>
      <w:ins w:id="168" w:author="yeltekinsuna" w:date="2012-12-11T10:26:00Z">
        <w:r>
          <w:t>P</w:t>
        </w:r>
      </w:ins>
      <w:del w:id="169" w:author="yeltekinsuna" w:date="2012-12-11T10:26:00Z">
        <w:r w:rsidR="00425374" w:rsidDel="003A785F">
          <w:delText>p</w:delText>
        </w:r>
      </w:del>
      <w:r w:rsidR="00425374">
        <w:t xml:space="preserve">rotocols </w:t>
      </w:r>
      <w:ins w:id="170" w:author="yeltekinsuna" w:date="2012-12-11T10:28:00Z">
        <w:r>
          <w:t xml:space="preserve">which are also </w:t>
        </w:r>
      </w:ins>
      <w:del w:id="171" w:author="yeltekinsuna" w:date="2012-12-11T10:28:00Z">
        <w:r w:rsidR="00425374" w:rsidDel="003A785F">
          <w:delText xml:space="preserve">are main and </w:delText>
        </w:r>
      </w:del>
      <w:r w:rsidR="00425374">
        <w:t xml:space="preserve">the most common </w:t>
      </w:r>
      <w:del w:id="172" w:author="yeltekinsuna" w:date="2012-12-11T10:28:00Z">
        <w:r w:rsidR="00425374" w:rsidDel="003A785F">
          <w:delText xml:space="preserve">protocols </w:delText>
        </w:r>
      </w:del>
      <w:ins w:id="173" w:author="yeltekinsuna" w:date="2012-12-11T10:28:00Z">
        <w:r>
          <w:t xml:space="preserve">ones </w:t>
        </w:r>
      </w:ins>
      <w:r w:rsidR="00425374">
        <w:t>in the system.</w:t>
      </w:r>
    </w:p>
    <w:p w:rsidR="00934461" w:rsidRDefault="002C1949" w:rsidP="003A785F">
      <w:pPr>
        <w:pStyle w:val="IEEEParagraph"/>
        <w:ind w:firstLine="0"/>
        <w:pPrChange w:id="174" w:author="yeltekinsuna" w:date="2012-12-11T10:28:00Z">
          <w:pPr>
            <w:pStyle w:val="IEEEParagraph"/>
          </w:pPr>
        </w:pPrChange>
      </w:pPr>
      <w:r>
        <w:t xml:space="preserve">The protocols classified as </w:t>
      </w:r>
      <w:ins w:id="175" w:author="yeltekinsuna" w:date="2012-12-11T10:28:00Z">
        <w:r w:rsidR="003A785F">
          <w:t>E</w:t>
        </w:r>
      </w:ins>
      <w:del w:id="176" w:author="yeltekinsuna" w:date="2012-12-11T10:28:00Z">
        <w:r w:rsidDel="003A785F">
          <w:delText>e</w:delText>
        </w:r>
      </w:del>
      <w:r>
        <w:t>nd-to-</w:t>
      </w:r>
      <w:ins w:id="177" w:author="yeltekinsuna" w:date="2012-12-11T10:28:00Z">
        <w:r w:rsidR="003A785F">
          <w:t>E</w:t>
        </w:r>
      </w:ins>
      <w:del w:id="178" w:author="yeltekinsuna" w:date="2012-12-11T10:28:00Z">
        <w:r w:rsidDel="003A785F">
          <w:delText>e</w:delText>
        </w:r>
      </w:del>
      <w:r>
        <w:t xml:space="preserve">nd </w:t>
      </w:r>
      <w:proofErr w:type="spellStart"/>
      <w:ins w:id="179" w:author="yeltekinsuna" w:date="2012-12-11T10:28:00Z">
        <w:r w:rsidR="003A785F">
          <w:t>t</w:t>
        </w:r>
      </w:ins>
      <w:ins w:id="180" w:author="yeltekinsuna" w:date="2012-12-11T10:29:00Z">
        <w:r w:rsidR="003A785F">
          <w:t>T</w:t>
        </w:r>
      </w:ins>
      <w:del w:id="181" w:author="yeltekinsuna" w:date="2012-12-11T10:28:00Z">
        <w:r w:rsidDel="003A785F">
          <w:delText>t</w:delText>
        </w:r>
      </w:del>
      <w:r>
        <w:t>wo</w:t>
      </w:r>
      <w:proofErr w:type="spellEnd"/>
      <w:del w:id="182" w:author="yeltekinsuna" w:date="2012-12-11T10:29:00Z">
        <w:r w:rsidDel="003A785F">
          <w:delText xml:space="preserve"> </w:delText>
        </w:r>
      </w:del>
      <w:ins w:id="183" w:author="yeltekinsuna" w:date="2012-12-11T10:29:00Z">
        <w:r w:rsidR="003A785F">
          <w:t>-</w:t>
        </w:r>
      </w:ins>
      <w:r>
        <w:t xml:space="preserve">way are </w:t>
      </w:r>
      <w:r>
        <w:rPr>
          <w:i/>
          <w:iCs/>
        </w:rPr>
        <w:t xml:space="preserve">Initial Authorization, Reuse of a Connection Card, Disconnection, Change Alias </w:t>
      </w:r>
      <w:r>
        <w:t xml:space="preserve">protocols. These protocols transmit </w:t>
      </w:r>
      <w:ins w:id="184" w:author="yeltekinsuna" w:date="2012-12-11T10:31:00Z">
        <w:r w:rsidR="00C538F6">
          <w:t xml:space="preserve">equally </w:t>
        </w:r>
      </w:ins>
      <w:del w:id="185" w:author="yeltekinsuna" w:date="2012-12-11T10:31:00Z">
        <w:r w:rsidDel="00C538F6">
          <w:delText xml:space="preserve">same </w:delText>
        </w:r>
      </w:del>
      <w:r>
        <w:t xml:space="preserve">sized packets from client to TTP. TTP </w:t>
      </w:r>
      <w:ins w:id="186" w:author="yeltekinsuna" w:date="2012-12-11T10:32:00Z">
        <w:r w:rsidR="00C538F6">
          <w:t xml:space="preserve">executes </w:t>
        </w:r>
      </w:ins>
      <w:del w:id="187" w:author="yeltekinsuna" w:date="2012-12-11T10:32:00Z">
        <w:r w:rsidDel="00C538F6">
          <w:delText>does</w:delText>
        </w:r>
      </w:del>
      <w:ins w:id="188" w:author="yeltekinsuna" w:date="2012-12-11T10:31:00Z">
        <w:r w:rsidR="00C538F6">
          <w:t>the</w:t>
        </w:r>
      </w:ins>
      <w:r>
        <w:t xml:space="preserve"> same cryptographic operations on the packet and forwards the packet to the client. In </w:t>
      </w:r>
      <w:del w:id="189" w:author="yeltekinsuna" w:date="2012-12-11T10:32:00Z">
        <w:r w:rsidDel="00C538F6">
          <w:delText xml:space="preserve">this </w:delText>
        </w:r>
      </w:del>
      <w:ins w:id="190" w:author="yeltekinsuna" w:date="2012-12-11T10:32:00Z">
        <w:r w:rsidR="00C538F6">
          <w:t xml:space="preserve">these </w:t>
        </w:r>
      </w:ins>
      <w:r>
        <w:t>protocols client performs an encryption over a 384-bit packet using RSA-2048</w:t>
      </w:r>
      <w:ins w:id="191" w:author="yeltekinsuna" w:date="2012-12-11T10:32:00Z">
        <w:r w:rsidR="00C538F6">
          <w:t xml:space="preserve"> and</w:t>
        </w:r>
      </w:ins>
      <w:r>
        <w:t xml:space="preserve"> sends it to the TTP. TTP decrypts this cipher using RSA-2048 private key </w:t>
      </w:r>
      <w:proofErr w:type="spellStart"/>
      <w:ins w:id="192" w:author="yeltekinsuna" w:date="2012-12-11T10:33:00Z">
        <w:r w:rsidR="00C538F6">
          <w:t>then</w:t>
        </w:r>
      </w:ins>
      <w:del w:id="193" w:author="yeltekinsuna" w:date="2012-12-11T10:33:00Z">
        <w:r w:rsidDel="00C538F6">
          <w:delText xml:space="preserve">and </w:delText>
        </w:r>
      </w:del>
      <w:r>
        <w:t>signs</w:t>
      </w:r>
      <w:proofErr w:type="spellEnd"/>
      <w:r>
        <w:t xml:space="preserve"> 256-bit data using RSA-2048 private key. TTP sends this signed data to client through </w:t>
      </w:r>
      <w:ins w:id="194" w:author="yeltekinsuna" w:date="2012-12-11T10:33:00Z">
        <w:r w:rsidR="00C538F6">
          <w:t xml:space="preserve">a </w:t>
        </w:r>
      </w:ins>
      <w:r>
        <w:t>mesh backbone. Every station receiving the encrypted and signed packet; verifies the signature and forwards the original packet until it reaches the destination.</w:t>
      </w:r>
    </w:p>
    <w:p w:rsidR="00883A74" w:rsidRDefault="00883A74" w:rsidP="00C06BB4">
      <w:pPr>
        <w:pStyle w:val="IEEEParagraph"/>
      </w:pPr>
      <w:r>
        <w:rPr>
          <w:noProof/>
          <w:lang w:val="en-US" w:eastAsia="en-US"/>
        </w:rPr>
        <w:lastRenderedPageBreak/>
        <w:drawing>
          <wp:inline distT="0" distB="0" distL="0" distR="0">
            <wp:extent cx="2919518" cy="2291911"/>
            <wp:effectExtent l="0" t="0" r="0" b="0"/>
            <wp:docPr id="8" name="Picture 4" descr="Macintosh HD:Users:canleloglu: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Dersler:tez:protocols:yeniler:reu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673" cy="2292033"/>
                    </a:xfrm>
                    <a:prstGeom prst="rect">
                      <a:avLst/>
                    </a:prstGeom>
                    <a:noFill/>
                    <a:ln>
                      <a:noFill/>
                    </a:ln>
                  </pic:spPr>
                </pic:pic>
              </a:graphicData>
            </a:graphic>
          </wp:inline>
        </w:drawing>
      </w:r>
    </w:p>
    <w:p w:rsidR="00883A74" w:rsidRDefault="00883A74" w:rsidP="00883A74">
      <w:pPr>
        <w:pStyle w:val="IEEEParagraph"/>
        <w:jc w:val="center"/>
        <w:rPr>
          <w:sz w:val="16"/>
          <w:szCs w:val="16"/>
        </w:rPr>
      </w:pPr>
      <w:r>
        <w:rPr>
          <w:sz w:val="16"/>
          <w:szCs w:val="16"/>
        </w:rPr>
        <w:t>Figure 2. End-to-End Two Way Protocol Flow</w:t>
      </w:r>
    </w:p>
    <w:p w:rsidR="00392783" w:rsidRPr="00392783" w:rsidRDefault="00392783" w:rsidP="00883A74">
      <w:pPr>
        <w:pStyle w:val="IEEEParagraph"/>
        <w:jc w:val="center"/>
        <w:rPr>
          <w:szCs w:val="20"/>
        </w:rPr>
      </w:pPr>
    </w:p>
    <w:p w:rsidR="002E34E6" w:rsidRDefault="00C538F6" w:rsidP="00C538F6">
      <w:pPr>
        <w:pStyle w:val="IEEEParagraph"/>
        <w:ind w:firstLine="0"/>
        <w:pPrChange w:id="195" w:author="yeltekinsuna" w:date="2012-12-11T10:34:00Z">
          <w:pPr>
            <w:pStyle w:val="IEEEParagraph"/>
          </w:pPr>
        </w:pPrChange>
      </w:pPr>
      <w:ins w:id="196" w:author="yeltekinsuna" w:date="2012-12-11T10:34:00Z">
        <w:r>
          <w:t xml:space="preserve">The </w:t>
        </w:r>
      </w:ins>
      <w:r w:rsidR="002E34E6">
        <w:t xml:space="preserve">Initial Authorization is the first protocol that a </w:t>
      </w:r>
      <w:r w:rsidR="00F31295">
        <w:t>client</w:t>
      </w:r>
      <w:r w:rsidR="002E34E6">
        <w:t xml:space="preserve"> uses in the system in order to get authorized. It is used only once by a particular user. </w:t>
      </w:r>
    </w:p>
    <w:p w:rsidR="002E34E6" w:rsidRDefault="00C538F6" w:rsidP="00C538F6">
      <w:pPr>
        <w:pStyle w:val="IEEEParagraph"/>
        <w:ind w:firstLine="0"/>
        <w:pPrChange w:id="197" w:author="yeltekinsuna" w:date="2012-12-11T10:34:00Z">
          <w:pPr>
            <w:pStyle w:val="IEEEParagraph"/>
          </w:pPr>
        </w:pPrChange>
      </w:pPr>
      <w:ins w:id="198" w:author="yeltekinsuna" w:date="2012-12-11T10:34:00Z">
        <w:r>
          <w:t xml:space="preserve">The </w:t>
        </w:r>
      </w:ins>
      <w:r w:rsidR="002E34E6">
        <w:t xml:space="preserve">Reuse of a Connection Card protocol is used when a user does not finish the tokens in a connection card and would like to use the remaining tokens at a later time. Initial Authorization and Reuse of a Connection Card protocols only differ in </w:t>
      </w:r>
      <w:ins w:id="199" w:author="yeltekinsuna" w:date="2012-12-11T10:36:00Z">
        <w:r>
          <w:t xml:space="preserve">their </w:t>
        </w:r>
      </w:ins>
      <w:r w:rsidR="00F31295">
        <w:t xml:space="preserve">hash token </w:t>
      </w:r>
      <w:proofErr w:type="spellStart"/>
      <w:r w:rsidR="00F31295">
        <w:t>index</w:t>
      </w:r>
      <w:ins w:id="200" w:author="yeltekinsuna" w:date="2012-12-11T10:37:00Z">
        <w:r>
          <w:t>s</w:t>
        </w:r>
      </w:ins>
      <w:proofErr w:type="spellEnd"/>
      <w:r w:rsidR="002E34E6">
        <w:t xml:space="preserve">. </w:t>
      </w:r>
    </w:p>
    <w:p w:rsidR="002E34E6" w:rsidRDefault="00883A74" w:rsidP="00C538F6">
      <w:pPr>
        <w:pStyle w:val="IEEEParagraph"/>
        <w:ind w:firstLine="0"/>
        <w:pPrChange w:id="201" w:author="yeltekinsuna" w:date="2012-12-11T10:37:00Z">
          <w:pPr>
            <w:pStyle w:val="IEEEParagraph"/>
          </w:pPr>
        </w:pPrChange>
      </w:pPr>
      <w:r>
        <w:t xml:space="preserve">The </w:t>
      </w:r>
      <w:ins w:id="202" w:author="yeltekinsuna" w:date="2012-12-11T10:37:00Z">
        <w:r w:rsidR="00C538F6">
          <w:t xml:space="preserve">initial </w:t>
        </w:r>
      </w:ins>
      <w:del w:id="203" w:author="yeltekinsuna" w:date="2012-12-11T10:37:00Z">
        <w:r w:rsidDel="00C538F6">
          <w:delText xml:space="preserve">beginning </w:delText>
        </w:r>
      </w:del>
      <w:r>
        <w:t xml:space="preserve">time of </w:t>
      </w:r>
      <w:del w:id="204" w:author="yeltekinsuna" w:date="2012-12-11T10:37:00Z">
        <w:r w:rsidDel="00C538F6">
          <w:delText xml:space="preserve">a </w:delText>
        </w:r>
      </w:del>
      <w:ins w:id="205" w:author="yeltekinsuna" w:date="2012-12-11T10:37:00Z">
        <w:r w:rsidR="00C538F6">
          <w:t xml:space="preserve">the </w:t>
        </w:r>
      </w:ins>
      <w:r>
        <w:t xml:space="preserve">session </w:t>
      </w:r>
      <w:del w:id="206" w:author="yeltekinsuna" w:date="2012-12-11T10:37:00Z">
        <w:r w:rsidDel="00C538F6">
          <w:delText xml:space="preserve">for a user </w:delText>
        </w:r>
      </w:del>
      <w:r>
        <w:t xml:space="preserve">is stored when a user performs one of the </w:t>
      </w:r>
      <w:ins w:id="207" w:author="yeltekinsuna" w:date="2012-12-11T10:38:00Z">
        <w:r w:rsidR="00C538F6">
          <w:t xml:space="preserve">two </w:t>
        </w:r>
      </w:ins>
      <w:r>
        <w:t xml:space="preserve">previously </w:t>
      </w:r>
      <w:proofErr w:type="spellStart"/>
      <w:ins w:id="208" w:author="yeltekinsuna" w:date="2012-12-11T10:37:00Z">
        <w:r w:rsidR="00C538F6">
          <w:t>mentioned</w:t>
        </w:r>
      </w:ins>
      <w:del w:id="209" w:author="yeltekinsuna" w:date="2012-12-11T10:37:00Z">
        <w:r w:rsidDel="00C538F6">
          <w:delText xml:space="preserve">told </w:delText>
        </w:r>
      </w:del>
      <w:del w:id="210" w:author="yeltekinsuna" w:date="2012-12-11T10:38:00Z">
        <w:r w:rsidDel="00C538F6">
          <w:delText xml:space="preserve">two </w:delText>
        </w:r>
      </w:del>
      <w:r>
        <w:t>protocols</w:t>
      </w:r>
      <w:proofErr w:type="spellEnd"/>
      <w:r>
        <w:t>. Disconnection protocol yields the ending time of the session.</w:t>
      </w:r>
      <w:ins w:id="211" w:author="yeltekinsuna" w:date="2012-12-11T10:38:00Z">
        <w:r w:rsidR="00C538F6">
          <w:t xml:space="preserve"> </w:t>
        </w:r>
      </w:ins>
      <w:r>
        <w:t>In this way, the TTP learns the amount of time that the user got served. This information is used for settlement purposes.</w:t>
      </w:r>
    </w:p>
    <w:p w:rsidR="00883A74" w:rsidRDefault="00883A74" w:rsidP="00C538F6">
      <w:pPr>
        <w:pStyle w:val="IEEEParagraph"/>
        <w:ind w:firstLine="0"/>
        <w:pPrChange w:id="212" w:author="yeltekinsuna" w:date="2012-12-11T10:38:00Z">
          <w:pPr>
            <w:pStyle w:val="IEEEParagraph"/>
          </w:pPr>
        </w:pPrChange>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1A09EB" w:rsidP="001A09EB">
      <w:pPr>
        <w:pStyle w:val="IEEEParagraph"/>
        <w:jc w:val="center"/>
      </w:pPr>
      <w:r w:rsidRPr="0019675D">
        <w:rPr>
          <w:noProof/>
          <w:lang w:val="en-US" w:eastAsia="en-US"/>
        </w:rPr>
        <w:drawing>
          <wp:inline distT="0" distB="0" distL="0" distR="0">
            <wp:extent cx="2493645" cy="1544041"/>
            <wp:effectExtent l="0" t="0" r="0" b="0"/>
            <wp:docPr id="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93800" cy="1544137"/>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r>
        <w:rPr>
          <w:sz w:val="16"/>
          <w:szCs w:val="16"/>
        </w:rPr>
        <w:t>Figure 3. Access Point Authentication</w:t>
      </w:r>
    </w:p>
    <w:p w:rsidR="00392783" w:rsidRPr="00392783" w:rsidRDefault="00392783" w:rsidP="001A09EB">
      <w:pPr>
        <w:pStyle w:val="IEEEParagraph"/>
        <w:jc w:val="center"/>
        <w:rPr>
          <w:szCs w:val="20"/>
        </w:rPr>
      </w:pPr>
    </w:p>
    <w:p w:rsidR="001A09EB" w:rsidRPr="001A09EB" w:rsidRDefault="00C538F6" w:rsidP="001A09EB">
      <w:pPr>
        <w:jc w:val="both"/>
        <w:rPr>
          <w:sz w:val="20"/>
          <w:szCs w:val="20"/>
        </w:rPr>
      </w:pPr>
      <w:ins w:id="213" w:author="yeltekinsuna" w:date="2012-12-11T10:39:00Z">
        <w:r>
          <w:rPr>
            <w:sz w:val="20"/>
            <w:szCs w:val="20"/>
          </w:rPr>
          <w:t xml:space="preserve">The </w:t>
        </w:r>
      </w:ins>
      <w:r w:rsidR="001A09EB" w:rsidRPr="001A09EB">
        <w:rPr>
          <w:sz w:val="20"/>
          <w:szCs w:val="20"/>
        </w:rPr>
        <w:t>Access Point Authentication</w:t>
      </w:r>
      <w:r w:rsidR="001A09EB">
        <w:rPr>
          <w:sz w:val="20"/>
          <w:szCs w:val="20"/>
        </w:rPr>
        <w:t>, which is shown in Figure 3</w:t>
      </w:r>
      <w:r w:rsidR="001A09EB" w:rsidRPr="001A09EB">
        <w:rPr>
          <w:sz w:val="20"/>
          <w:szCs w:val="20"/>
        </w:rPr>
        <w:t>, takes place between a mobile client and an access point. It is a challenge-response type of protocol to authenticate the A</w:t>
      </w:r>
      <w:ins w:id="214" w:author="yeltekinsuna" w:date="2012-12-11T10:39:00Z">
        <w:r>
          <w:rPr>
            <w:sz w:val="20"/>
            <w:szCs w:val="20"/>
          </w:rPr>
          <w:t>ccess Point</w:t>
        </w:r>
      </w:ins>
      <w:del w:id="215" w:author="yeltekinsuna" w:date="2012-12-11T10:39:00Z">
        <w:r w:rsidR="001A09EB" w:rsidRPr="001A09EB" w:rsidDel="00C538F6">
          <w:rPr>
            <w:sz w:val="20"/>
            <w:szCs w:val="20"/>
          </w:rPr>
          <w:delText>P</w:delText>
        </w:r>
      </w:del>
      <w:r w:rsidR="001A09EB" w:rsidRPr="001A09EB">
        <w:rPr>
          <w:sz w:val="20"/>
          <w:szCs w:val="20"/>
        </w:rPr>
        <w:t xml:space="preserve"> to the client. </w:t>
      </w:r>
    </w:p>
    <w:p w:rsidR="001A09EB" w:rsidRDefault="00C538F6" w:rsidP="00C538F6">
      <w:pPr>
        <w:pStyle w:val="IEEEParagraph"/>
        <w:ind w:firstLine="0"/>
        <w:pPrChange w:id="216" w:author="yeltekinsuna" w:date="2012-12-11T10:40:00Z">
          <w:pPr>
            <w:pStyle w:val="IEEEParagraph"/>
          </w:pPr>
        </w:pPrChange>
      </w:pPr>
      <w:ins w:id="217" w:author="yeltekinsuna" w:date="2012-12-11T10:40:00Z">
        <w:r>
          <w:t xml:space="preserve">The </w:t>
        </w:r>
      </w:ins>
      <w:r w:rsidR="001A09EB">
        <w:t xml:space="preserve">Access Point Authentication starts with </w:t>
      </w:r>
      <w:r w:rsidR="00F31295">
        <w:t>serving</w:t>
      </w:r>
      <w:r w:rsidR="001A09EB">
        <w:t xml:space="preserve"> </w:t>
      </w:r>
      <w:ins w:id="218" w:author="yeltekinsuna" w:date="2012-12-11T10:40:00Z">
        <w:r>
          <w:t xml:space="preserve">the </w:t>
        </w:r>
      </w:ins>
      <w:r w:rsidR="001A09EB">
        <w:t xml:space="preserve">access point </w:t>
      </w:r>
      <w:ins w:id="219" w:author="yeltekinsuna" w:date="2012-12-11T10:40:00Z">
        <w:r>
          <w:t xml:space="preserve">by </w:t>
        </w:r>
      </w:ins>
      <w:r w:rsidR="001A09EB">
        <w:t>sending a request to the client. Client sends a 128-bit challenge to the access point. Access Point performs a</w:t>
      </w:r>
      <w:r w:rsidR="00F31295">
        <w:t>n</w:t>
      </w:r>
      <w:ins w:id="220" w:author="yeltekinsuna" w:date="2012-12-11T10:40:00Z">
        <w:r>
          <w:t xml:space="preserve"> </w:t>
        </w:r>
      </w:ins>
      <w:r w:rsidR="001A09EB">
        <w:lastRenderedPageBreak/>
        <w:t>HMAC</w:t>
      </w:r>
      <w:r w:rsidR="00F31295">
        <w:t xml:space="preserve"> operation</w:t>
      </w:r>
      <w:r w:rsidR="001A09EB">
        <w:t xml:space="preserve"> on this challenge using the last hash token as a key. Client performs the same operation and compares </w:t>
      </w:r>
      <w:ins w:id="221" w:author="yeltekinsuna" w:date="2012-12-11T10:41:00Z">
        <w:r>
          <w:t xml:space="preserve">the </w:t>
        </w:r>
      </w:ins>
      <w:r w:rsidR="001A09EB">
        <w:t xml:space="preserve">two results. If they match, </w:t>
      </w:r>
      <w:ins w:id="222" w:author="yeltekinsuna" w:date="2012-12-11T10:41:00Z">
        <w:r>
          <w:t xml:space="preserve">the </w:t>
        </w:r>
      </w:ins>
      <w:r w:rsidR="001A09EB">
        <w:t>access point is verified as authenticated.</w:t>
      </w:r>
    </w:p>
    <w:p w:rsidR="00805D97" w:rsidRDefault="00805D97" w:rsidP="00805D97">
      <w:pPr>
        <w:pStyle w:val="IEEEHeading2"/>
        <w:numPr>
          <w:ilvl w:val="1"/>
          <w:numId w:val="7"/>
        </w:numPr>
      </w:pPr>
      <w:r>
        <w:t>Packet Transfer</w:t>
      </w:r>
    </w:p>
    <w:p w:rsidR="00805D97" w:rsidRDefault="00805D97" w:rsidP="00805D97">
      <w:pPr>
        <w:pStyle w:val="IEEEParagraph"/>
        <w:jc w:val="center"/>
      </w:pPr>
      <w:r w:rsidRPr="003543E2">
        <w:rPr>
          <w:noProof/>
          <w:sz w:val="24"/>
          <w:lang w:val="en-US" w:eastAsia="en-US"/>
        </w:rPr>
        <w:drawing>
          <wp:inline distT="0" distB="0" distL="0" distR="0">
            <wp:extent cx="2609178" cy="3099435"/>
            <wp:effectExtent l="0" t="0" r="0" b="0"/>
            <wp:docPr id="22"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16"/>
                    <a:srcRect/>
                    <a:stretch>
                      <a:fillRect/>
                    </a:stretch>
                  </pic:blipFill>
                  <pic:spPr bwMode="auto">
                    <a:xfrm>
                      <a:off x="0" y="0"/>
                      <a:ext cx="2609531" cy="3099854"/>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C538F6" w:rsidP="00C538F6">
      <w:pPr>
        <w:pStyle w:val="IEEEParagraph"/>
        <w:ind w:firstLine="0"/>
        <w:pPrChange w:id="223" w:author="yeltekinsuna" w:date="2012-12-11T10:41:00Z">
          <w:pPr>
            <w:pStyle w:val="IEEEParagraph"/>
          </w:pPr>
        </w:pPrChange>
      </w:pPr>
      <w:ins w:id="224" w:author="yeltekinsuna" w:date="2012-12-11T10:41:00Z">
        <w:r>
          <w:t xml:space="preserve">The </w:t>
        </w:r>
      </w:ins>
      <w:r w:rsidR="00805D97">
        <w:t>Packet transfer</w:t>
      </w:r>
      <w:ins w:id="225" w:author="yeltekinsuna" w:date="2012-12-11T10:42:00Z">
        <w:r w:rsidR="00E62650">
          <w:t xml:space="preserve"> protocol</w:t>
        </w:r>
      </w:ins>
      <w:r w:rsidR="00805D97">
        <w:t xml:space="preserve">, shown in Figure 4, </w:t>
      </w:r>
      <w:del w:id="226" w:author="yeltekinsuna" w:date="2012-12-11T10:42:00Z">
        <w:r w:rsidR="00805D97" w:rsidDel="00E62650">
          <w:delText xml:space="preserve">protocol </w:delText>
        </w:r>
      </w:del>
      <w:r w:rsidR="00805D97">
        <w:t xml:space="preserve">is the </w:t>
      </w:r>
      <w:del w:id="227" w:author="yeltekinsuna" w:date="2012-12-11T10:41:00Z">
        <w:r w:rsidR="00805D97" w:rsidDel="00E62650">
          <w:delText xml:space="preserve">mostly used and </w:delText>
        </w:r>
      </w:del>
      <w:r w:rsidR="00805D97">
        <w:t>simplest</w:t>
      </w:r>
      <w:ins w:id="228" w:author="yeltekinsuna" w:date="2012-12-11T10:42:00Z">
        <w:r w:rsidR="00E62650">
          <w:t xml:space="preserve"> and most commonly used</w:t>
        </w:r>
      </w:ins>
      <w:r w:rsidR="00805D97">
        <w:t xml:space="preserve"> protocol among other </w:t>
      </w:r>
      <w:r w:rsidR="00033408">
        <w:t>protocols</w:t>
      </w:r>
      <w:r w:rsidR="00805D97">
        <w:t xml:space="preserve">. It is the main service access protocol </w:t>
      </w:r>
      <w:ins w:id="229" w:author="yeltekinsuna" w:date="2012-12-11T10:43:00Z">
        <w:r w:rsidR="00E62650">
          <w:t xml:space="preserve">that </w:t>
        </w:r>
      </w:ins>
      <w:r w:rsidR="00805D97">
        <w:t>us</w:t>
      </w:r>
      <w:ins w:id="230" w:author="yeltekinsuna" w:date="2012-12-11T10:43:00Z">
        <w:r w:rsidR="00E62650">
          <w:t>es</w:t>
        </w:r>
      </w:ins>
      <w:del w:id="231" w:author="yeltekinsuna" w:date="2012-12-11T10:43:00Z">
        <w:r w:rsidR="00805D97" w:rsidDel="00E62650">
          <w:delText>ing</w:delText>
        </w:r>
      </w:del>
      <w:r w:rsidR="00805D97">
        <w:t xml:space="preserve"> tokens one by one. One token of the hash chain is sent from client to AP and the client starts to use </w:t>
      </w:r>
      <w:ins w:id="232" w:author="yeltekinsuna" w:date="2012-12-11T10:43:00Z">
        <w:r w:rsidR="00E62650">
          <w:t xml:space="preserve">the </w:t>
        </w:r>
      </w:ins>
      <w:r w:rsidR="00805D97">
        <w:t xml:space="preserve">broadband access service. Usage is charged in time basis. Every 5 minutes client sends a new hash token to continue to get Internet service. When a user sends a hash token it means that </w:t>
      </w:r>
      <w:commentRangeStart w:id="233"/>
      <w:del w:id="234" w:author="yeltekinsuna" w:date="2012-12-11T10:44:00Z">
        <w:r w:rsidR="00805D97" w:rsidDel="00E62650">
          <w:delText>he</w:delText>
        </w:r>
      </w:del>
      <w:commentRangeEnd w:id="233"/>
      <w:r w:rsidR="00E62650">
        <w:rPr>
          <w:rStyle w:val="AklamaBavurusu"/>
        </w:rPr>
        <w:commentReference w:id="233"/>
      </w:r>
      <w:del w:id="235" w:author="yeltekinsuna" w:date="2012-12-11T10:44:00Z">
        <w:r w:rsidR="00805D97" w:rsidDel="00E62650">
          <w:delText>/</w:delText>
        </w:r>
      </w:del>
      <w:r w:rsidR="00805D97">
        <w:t xml:space="preserve">she already </w:t>
      </w:r>
      <w:ins w:id="236" w:author="yeltekinsuna" w:date="2012-12-11T10:46:00Z">
        <w:r w:rsidR="00E62650">
          <w:t xml:space="preserve">has </w:t>
        </w:r>
      </w:ins>
      <w:r w:rsidR="00805D97">
        <w:t xml:space="preserve">paid for the service and </w:t>
      </w:r>
      <w:ins w:id="237" w:author="yeltekinsuna" w:date="2012-12-11T10:46:00Z">
        <w:r w:rsidR="00E62650">
          <w:t xml:space="preserve">in case of </w:t>
        </w:r>
      </w:ins>
      <w:del w:id="238" w:author="yeltekinsuna" w:date="2012-12-11T10:46:00Z">
        <w:r w:rsidR="00805D97" w:rsidDel="00E62650">
          <w:delText>if</w:delText>
        </w:r>
      </w:del>
      <w:r w:rsidR="00805D97">
        <w:t xml:space="preserve"> disconnection </w:t>
      </w:r>
      <w:ins w:id="239" w:author="yeltekinsuna" w:date="2012-12-11T10:46:00Z">
        <w:r w:rsidR="00E62650">
          <w:t xml:space="preserve">the </w:t>
        </w:r>
      </w:ins>
      <w:r w:rsidR="00805D97">
        <w:t>protocol is called after e.g. 2 minutes,</w:t>
      </w:r>
      <w:ins w:id="240" w:author="yeltekinsuna" w:date="2012-12-11T10:46:00Z">
        <w:r w:rsidR="00E62650">
          <w:t xml:space="preserve"> then the</w:t>
        </w:r>
      </w:ins>
      <w:r w:rsidR="00805D97">
        <w:t xml:space="preserve"> user </w:t>
      </w:r>
      <w:del w:id="241" w:author="yeltekinsuna" w:date="2012-12-11T10:46:00Z">
        <w:r w:rsidR="00805D97" w:rsidDel="00E62650">
          <w:delText xml:space="preserve">could </w:delText>
        </w:r>
      </w:del>
      <w:ins w:id="242" w:author="yeltekinsuna" w:date="2012-12-11T10:46:00Z">
        <w:r w:rsidR="00E62650">
          <w:t xml:space="preserve">would </w:t>
        </w:r>
      </w:ins>
      <w:r w:rsidR="00805D97">
        <w:t>not get a refund for</w:t>
      </w:r>
      <w:ins w:id="243" w:author="yeltekinsuna" w:date="2012-12-11T10:46:00Z">
        <w:r w:rsidR="00E62650">
          <w:t xml:space="preserve"> the</w:t>
        </w:r>
      </w:ins>
      <w:r w:rsidR="00805D97">
        <w:t xml:space="preserve"> remaining 3 minutes.</w:t>
      </w:r>
    </w:p>
    <w:p w:rsidR="00033408" w:rsidRPr="00805D97" w:rsidRDefault="00033408" w:rsidP="00E62650">
      <w:pPr>
        <w:pStyle w:val="IEEEParagraph"/>
        <w:ind w:firstLine="0"/>
        <w:rPr>
          <w:szCs w:val="20"/>
        </w:rPr>
        <w:pPrChange w:id="244" w:author="yeltekinsuna" w:date="2012-12-11T10:47:00Z">
          <w:pPr>
            <w:pStyle w:val="IEEEParagraph"/>
          </w:pPr>
        </w:pPrChange>
      </w:pPr>
      <w:r>
        <w:t xml:space="preserve">The time measurement happens between access point and client. Decrementing from 5 minutes is done by </w:t>
      </w:r>
      <w:ins w:id="245" w:author="yeltekinsuna" w:date="2012-12-11T10:47:00Z">
        <w:r w:rsidR="00E62650">
          <w:t xml:space="preserve">the </w:t>
        </w:r>
      </w:ins>
      <w:r>
        <w:t>access point. I</w:t>
      </w:r>
      <w:r w:rsidR="0021620E">
        <w:t>f client tries</w:t>
      </w:r>
      <w:r>
        <w:t xml:space="preserve"> to get service after 5 minutes</w:t>
      </w:r>
      <w:r w:rsidR="0021620E">
        <w:t>,</w:t>
      </w:r>
      <w:r>
        <w:t xml:space="preserve"> access point sends a request to client to make </w:t>
      </w:r>
      <w:del w:id="246" w:author="yeltekinsuna" w:date="2012-12-11T10:47:00Z">
        <w:r w:rsidR="0021620E" w:rsidDel="00E62650">
          <w:delText>him</w:delText>
        </w:r>
        <w:r w:rsidDel="00E62650">
          <w:delText xml:space="preserve"> </w:delText>
        </w:r>
      </w:del>
      <w:ins w:id="247" w:author="yeltekinsuna" w:date="2012-12-11T10:47:00Z">
        <w:r w:rsidR="00E62650">
          <w:t>her</w:t>
        </w:r>
      </w:ins>
      <w:del w:id="248" w:author="yeltekinsuna" w:date="2012-12-11T10:47:00Z">
        <w:r w:rsidDel="00E62650">
          <w:delText>to</w:delText>
        </w:r>
      </w:del>
      <w:r>
        <w:t xml:space="preserve"> send a new hash token.</w:t>
      </w:r>
    </w:p>
    <w:p w:rsidR="00805D97" w:rsidRDefault="00805D97" w:rsidP="00805D97">
      <w:pPr>
        <w:pStyle w:val="IEEEHeading2"/>
        <w:numPr>
          <w:ilvl w:val="1"/>
          <w:numId w:val="7"/>
        </w:numPr>
      </w:pPr>
      <w:r>
        <w:t>Update Packets</w:t>
      </w:r>
    </w:p>
    <w:p w:rsidR="00805D97" w:rsidRDefault="00805D97" w:rsidP="00805D97">
      <w:pPr>
        <w:pStyle w:val="IEEEParagraph"/>
        <w:jc w:val="center"/>
        <w:rPr>
          <w:szCs w:val="20"/>
        </w:rPr>
      </w:pPr>
      <w:r w:rsidRPr="003543E2">
        <w:rPr>
          <w:noProof/>
          <w:sz w:val="24"/>
          <w:lang w:val="en-US" w:eastAsia="en-US"/>
        </w:rPr>
        <w:lastRenderedPageBreak/>
        <w:drawing>
          <wp:inline distT="0" distB="0" distL="0" distR="0">
            <wp:extent cx="3189605" cy="2478827"/>
            <wp:effectExtent l="0" t="0" r="0" b="0"/>
            <wp:docPr id="13"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17" cstate="print"/>
                    <a:srcRect/>
                    <a:stretch>
                      <a:fillRect/>
                    </a:stretch>
                  </pic:blipFill>
                  <pic:spPr bwMode="auto">
                    <a:xfrm>
                      <a:off x="0" y="0"/>
                      <a:ext cx="3189605" cy="2478827"/>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E62650" w:rsidP="00E62650">
      <w:pPr>
        <w:jc w:val="both"/>
        <w:rPr>
          <w:sz w:val="20"/>
          <w:szCs w:val="20"/>
        </w:rPr>
        <w:pPrChange w:id="249" w:author="yeltekinsuna" w:date="2012-12-11T10:50:00Z">
          <w:pPr>
            <w:ind w:firstLine="216"/>
            <w:jc w:val="both"/>
          </w:pPr>
        </w:pPrChange>
      </w:pPr>
      <w:ins w:id="250" w:author="yeltekinsuna" w:date="2012-12-11T10:50:00Z">
        <w:r>
          <w:rPr>
            <w:sz w:val="20"/>
            <w:szCs w:val="20"/>
          </w:rPr>
          <w:t xml:space="preserve">The </w:t>
        </w:r>
      </w:ins>
      <w:r w:rsidR="00805D97" w:rsidRPr="00805D97">
        <w:rPr>
          <w:sz w:val="20"/>
          <w:szCs w:val="20"/>
        </w:rPr>
        <w:t>Update Packets protocol</w:t>
      </w:r>
      <w:r w:rsidR="006B30AC">
        <w:rPr>
          <w:sz w:val="20"/>
          <w:szCs w:val="20"/>
        </w:rPr>
        <w:t>, shown in Figure 5</w:t>
      </w:r>
      <w:r w:rsidR="00805D97" w:rsidRPr="00805D97">
        <w:rPr>
          <w:sz w:val="20"/>
          <w:szCs w:val="20"/>
        </w:rPr>
        <w:t>, is used in case of an unexpected behavio</w:t>
      </w:r>
      <w:r w:rsidR="00805D97">
        <w:rPr>
          <w:sz w:val="20"/>
          <w:szCs w:val="20"/>
        </w:rPr>
        <w:t>u</w:t>
      </w:r>
      <w:r w:rsidR="00805D97" w:rsidRPr="00805D97">
        <w:rPr>
          <w:sz w:val="20"/>
          <w:szCs w:val="20"/>
        </w:rPr>
        <w:t xml:space="preserve">r in </w:t>
      </w:r>
      <w:ins w:id="251" w:author="yeltekinsuna" w:date="2012-12-11T10:51:00Z">
        <w:r>
          <w:rPr>
            <w:sz w:val="20"/>
            <w:szCs w:val="20"/>
          </w:rPr>
          <w:t xml:space="preserve">the </w:t>
        </w:r>
      </w:ins>
      <w:r w:rsidR="00805D97" w:rsidRPr="00805D97">
        <w:rPr>
          <w:sz w:val="20"/>
          <w:szCs w:val="20"/>
        </w:rPr>
        <w:t xml:space="preserve">network. If a client drops out of the network, </w:t>
      </w:r>
      <w:r w:rsidR="006B30AC">
        <w:rPr>
          <w:sz w:val="20"/>
          <w:szCs w:val="20"/>
        </w:rPr>
        <w:t>operators and TTP need</w:t>
      </w:r>
      <w:ins w:id="252" w:author="yeltekinsuna" w:date="2012-12-11T10:51:00Z">
        <w:r>
          <w:rPr>
            <w:sz w:val="20"/>
            <w:szCs w:val="20"/>
          </w:rPr>
          <w:t>s</w:t>
        </w:r>
      </w:ins>
      <w:r w:rsidR="00805D97" w:rsidRPr="00805D97">
        <w:rPr>
          <w:sz w:val="20"/>
          <w:szCs w:val="20"/>
        </w:rPr>
        <w:t xml:space="preserve"> to </w:t>
      </w:r>
      <w:del w:id="253" w:author="yeltekinsuna" w:date="2012-12-11T10:51:00Z">
        <w:r w:rsidR="00805D97" w:rsidRPr="00805D97" w:rsidDel="00E62650">
          <w:rPr>
            <w:sz w:val="20"/>
            <w:szCs w:val="20"/>
          </w:rPr>
          <w:delText xml:space="preserve">know </w:delText>
        </w:r>
      </w:del>
      <w:ins w:id="254" w:author="yeltekinsuna" w:date="2012-12-11T10:51:00Z">
        <w:r>
          <w:rPr>
            <w:sz w:val="20"/>
            <w:szCs w:val="20"/>
          </w:rPr>
          <w:t xml:space="preserve">be informed </w:t>
        </w:r>
      </w:ins>
      <w:r w:rsidR="00805D97" w:rsidRPr="00805D97">
        <w:rPr>
          <w:sz w:val="20"/>
          <w:szCs w:val="20"/>
        </w:rPr>
        <w:t>that this client is not active anymore. In order to handle this unexpected behavio</w:t>
      </w:r>
      <w:r w:rsidR="00805D97">
        <w:rPr>
          <w:sz w:val="20"/>
          <w:szCs w:val="20"/>
        </w:rPr>
        <w:t>u</w:t>
      </w:r>
      <w:r w:rsidR="00805D97" w:rsidRPr="00805D97">
        <w:rPr>
          <w:sz w:val="20"/>
          <w:szCs w:val="20"/>
        </w:rPr>
        <w:t xml:space="preserve">r, </w:t>
      </w:r>
      <w:ins w:id="255" w:author="yeltekinsuna" w:date="2012-12-11T11:01:00Z">
        <w:r w:rsidR="008C6002">
          <w:rPr>
            <w:sz w:val="20"/>
            <w:szCs w:val="20"/>
          </w:rPr>
          <w:t xml:space="preserve">the </w:t>
        </w:r>
      </w:ins>
      <w:r w:rsidR="00805D97" w:rsidRPr="00805D97">
        <w:rPr>
          <w:sz w:val="20"/>
          <w:szCs w:val="20"/>
        </w:rPr>
        <w:t>access points periodically update operators using Update Packets protocol.</w:t>
      </w:r>
    </w:p>
    <w:p w:rsidR="00805D97" w:rsidRDefault="00805D97" w:rsidP="008C6002">
      <w:pPr>
        <w:pStyle w:val="IEEEParagraph"/>
        <w:ind w:firstLine="0"/>
        <w:pPrChange w:id="256" w:author="yeltekinsuna" w:date="2012-12-11T10:53:00Z">
          <w:pPr>
            <w:pStyle w:val="IEEEParagraph"/>
          </w:pPr>
        </w:pPrChange>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B44639" w:rsidP="00A14592">
      <w:pPr>
        <w:pStyle w:val="IEEEParagraph"/>
        <w:jc w:val="center"/>
      </w:pPr>
      <w:r w:rsidRPr="003543E2">
        <w:rPr>
          <w:noProof/>
          <w:sz w:val="24"/>
          <w:lang w:val="en-US" w:eastAsia="en-US"/>
        </w:rPr>
        <w:drawing>
          <wp:inline distT="0" distB="0" distL="0" distR="0">
            <wp:extent cx="3189605" cy="1892416"/>
            <wp:effectExtent l="0" t="0" r="0" b="0"/>
            <wp:docPr id="29"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18"/>
                    <a:srcRect/>
                    <a:stretch>
                      <a:fillRect/>
                    </a:stretch>
                  </pic:blipFill>
                  <pic:spPr bwMode="auto">
                    <a:xfrm>
                      <a:off x="0" y="0"/>
                      <a:ext cx="3189605" cy="1892416"/>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18043F" w:rsidP="0018043F">
      <w:pPr>
        <w:pStyle w:val="IEEEParagraph"/>
        <w:ind w:firstLine="0"/>
        <w:pPrChange w:id="257" w:author="yeltekinsuna" w:date="2012-12-11T11:02:00Z">
          <w:pPr>
            <w:pStyle w:val="IEEEParagraph"/>
          </w:pPr>
        </w:pPrChange>
      </w:pPr>
      <w:ins w:id="258" w:author="yeltekinsuna" w:date="2012-12-11T11:02:00Z">
        <w:r>
          <w:t xml:space="preserve">The </w:t>
        </w:r>
      </w:ins>
      <w:r w:rsidR="00B44639">
        <w:t xml:space="preserve">Seamless </w:t>
      </w:r>
      <w:r w:rsidR="00C20884">
        <w:t xml:space="preserve">Mobility and </w:t>
      </w:r>
      <w:r w:rsidR="00B44639">
        <w:t>Roaming protocol</w:t>
      </w:r>
      <w:r w:rsidR="00C20884">
        <w:t>s</w:t>
      </w:r>
      <w:r w:rsidR="005B7671">
        <w:t>, shown in Figure 6</w:t>
      </w:r>
      <w:r w:rsidR="00B44639">
        <w:t>,</w:t>
      </w:r>
      <w:del w:id="259" w:author="yeltekinsuna" w:date="2012-12-11T11:02:00Z">
        <w:r w:rsidR="00B44639" w:rsidDel="0018043F">
          <w:delText xml:space="preserve"> is</w:delText>
        </w:r>
      </w:del>
      <w:r w:rsidR="00B44639">
        <w:t xml:space="preserve"> run whenever </w:t>
      </w:r>
      <w:ins w:id="260" w:author="yeltekinsuna" w:date="2012-12-11T11:02:00Z">
        <w:r>
          <w:t xml:space="preserve">the </w:t>
        </w:r>
      </w:ins>
      <w:r w:rsidR="00B44639">
        <w:t>clie</w:t>
      </w:r>
      <w:r w:rsidR="00C20884">
        <w:t xml:space="preserve">nt changes serving </w:t>
      </w:r>
      <w:ins w:id="261" w:author="yeltekinsuna" w:date="2012-12-11T11:02:00Z">
        <w:r>
          <w:t xml:space="preserve">the </w:t>
        </w:r>
      </w:ins>
      <w:r w:rsidR="00C20884">
        <w:t xml:space="preserve">access point. The running protocol is called Seamless Mobility if the new access point belongs to the same operator as </w:t>
      </w:r>
      <w:ins w:id="262" w:author="yeltekinsuna" w:date="2012-12-11T11:03:00Z">
        <w:r>
          <w:t xml:space="preserve">the </w:t>
        </w:r>
      </w:ins>
      <w:r w:rsidR="00C20884">
        <w:t>previous access point. If the operators differ</w:t>
      </w:r>
      <w:r w:rsidR="000F53D1">
        <w:t>,</w:t>
      </w:r>
      <w:r w:rsidR="00C20884">
        <w:t xml:space="preserve"> then the protocol is called Seamless Roaming.</w:t>
      </w:r>
    </w:p>
    <w:p w:rsidR="00B44639" w:rsidRDefault="00B44639" w:rsidP="0018043F">
      <w:pPr>
        <w:pStyle w:val="IEEEParagraph"/>
        <w:ind w:firstLine="0"/>
        <w:pPrChange w:id="263" w:author="yeltekinsuna" w:date="2012-12-11T11:03:00Z">
          <w:pPr>
            <w:pStyle w:val="IEEEParagraph"/>
          </w:pPr>
        </w:pPrChange>
      </w:pPr>
      <w:r>
        <w:t>In th</w:t>
      </w:r>
      <w:r w:rsidR="000F53D1">
        <w:t>ese two</w:t>
      </w:r>
      <w:r>
        <w:t xml:space="preserve"> protocol</w:t>
      </w:r>
      <w:r w:rsidR="00293650">
        <w:t>s</w:t>
      </w:r>
      <w:ins w:id="264" w:author="yeltekinsuna" w:date="2012-12-11T11:04:00Z">
        <w:r w:rsidR="0018043F">
          <w:t>;</w:t>
        </w:r>
      </w:ins>
      <w:r>
        <w:t xml:space="preserve"> client sends a 384-bit </w:t>
      </w:r>
      <w:r w:rsidR="00293650">
        <w:t>r</w:t>
      </w:r>
      <w:r>
        <w:t xml:space="preserve">equest packet to </w:t>
      </w:r>
      <w:ins w:id="265" w:author="yeltekinsuna" w:date="2012-12-11T11:04:00Z">
        <w:r w:rsidR="0018043F">
          <w:t xml:space="preserve">the </w:t>
        </w:r>
      </w:ins>
      <w:r>
        <w:t xml:space="preserve">old access point. </w:t>
      </w:r>
      <w:ins w:id="266" w:author="yeltekinsuna" w:date="2012-12-11T11:04:00Z">
        <w:r w:rsidR="0018043F">
          <w:t xml:space="preserve">The </w:t>
        </w:r>
      </w:ins>
      <w:del w:id="267" w:author="yeltekinsuna" w:date="2012-12-11T11:04:00Z">
        <w:r w:rsidDel="0018043F">
          <w:delText>O</w:delText>
        </w:r>
      </w:del>
      <w:ins w:id="268" w:author="yeltekinsuna" w:date="2012-12-11T11:05:00Z">
        <w:r w:rsidR="0018043F">
          <w:t>o</w:t>
        </w:r>
      </w:ins>
      <w:r>
        <w:t>ld access point receives this packet and performs an encryption on it using RSA-2048, th</w:t>
      </w:r>
      <w:ins w:id="269" w:author="yeltekinsuna" w:date="2012-12-11T11:05:00Z">
        <w:r w:rsidR="0018043F">
          <w:t>e</w:t>
        </w:r>
      </w:ins>
      <w:del w:id="270" w:author="yeltekinsuna" w:date="2012-12-11T11:05:00Z">
        <w:r w:rsidDel="0018043F">
          <w:delText>a</w:delText>
        </w:r>
      </w:del>
      <w:r>
        <w:t>n signs this cipher text using RSA-2048 private key.</w:t>
      </w:r>
      <w:ins w:id="271" w:author="yeltekinsuna" w:date="2012-12-11T11:05:00Z">
        <w:r w:rsidR="0018043F">
          <w:t xml:space="preserve"> The</w:t>
        </w:r>
      </w:ins>
      <w:r>
        <w:t xml:space="preserve"> </w:t>
      </w:r>
      <w:ins w:id="272" w:author="yeltekinsuna" w:date="2012-12-11T11:05:00Z">
        <w:r w:rsidR="0018043F">
          <w:t>o</w:t>
        </w:r>
      </w:ins>
      <w:del w:id="273" w:author="yeltekinsuna" w:date="2012-12-11T11:05:00Z">
        <w:r w:rsidDel="0018043F">
          <w:delText>O</w:delText>
        </w:r>
      </w:del>
      <w:proofErr w:type="gramStart"/>
      <w:r>
        <w:t>ld</w:t>
      </w:r>
      <w:proofErr w:type="gramEnd"/>
      <w:r>
        <w:t xml:space="preserve"> access point sends this packet to client and </w:t>
      </w:r>
      <w:ins w:id="274" w:author="yeltekinsuna" w:date="2012-12-11T11:05:00Z">
        <w:r w:rsidR="0018043F">
          <w:t xml:space="preserve">the </w:t>
        </w:r>
      </w:ins>
      <w:r>
        <w:t xml:space="preserve">client relays it to the new access point. </w:t>
      </w:r>
      <w:ins w:id="275" w:author="yeltekinsuna" w:date="2012-12-11T11:05:00Z">
        <w:r w:rsidR="0018043F">
          <w:t xml:space="preserve">The </w:t>
        </w:r>
      </w:ins>
      <w:del w:id="276" w:author="yeltekinsuna" w:date="2012-12-11T11:05:00Z">
        <w:r w:rsidDel="0018043F">
          <w:delText>N</w:delText>
        </w:r>
      </w:del>
      <w:ins w:id="277" w:author="yeltekinsuna" w:date="2012-12-11T11:05:00Z">
        <w:r w:rsidR="0018043F">
          <w:t>n</w:t>
        </w:r>
      </w:ins>
      <w:r>
        <w:t>ew a</w:t>
      </w:r>
      <w:r w:rsidR="000F53D1">
        <w:t xml:space="preserve">ccess point </w:t>
      </w:r>
      <w:r w:rsidR="000F53D1">
        <w:lastRenderedPageBreak/>
        <w:t>decrypts the packet</w:t>
      </w:r>
      <w:r>
        <w:t xml:space="preserve"> using RSA-2048 private key and verifies the signature using RSA-2048 public key.</w:t>
      </w:r>
    </w:p>
    <w:p w:rsidR="00B44639" w:rsidRDefault="00B44639" w:rsidP="0018043F">
      <w:pPr>
        <w:pStyle w:val="IEEEParagraph"/>
        <w:ind w:firstLine="0"/>
        <w:pPrChange w:id="278" w:author="yeltekinsuna" w:date="2012-12-11T11:05:00Z">
          <w:pPr>
            <w:pStyle w:val="IEEEParagraph"/>
          </w:pPr>
        </w:pPrChange>
      </w:pPr>
      <w:r>
        <w:t xml:space="preserve">Finally </w:t>
      </w:r>
      <w:ins w:id="279" w:author="yeltekinsuna" w:date="2012-12-11T11:06:00Z">
        <w:r w:rsidR="0018043F">
          <w:t xml:space="preserve">the </w:t>
        </w:r>
      </w:ins>
      <w:r>
        <w:t xml:space="preserve">new access point and the client run a Challenge-Response protocol to authenticate </w:t>
      </w:r>
      <w:ins w:id="280" w:author="yeltekinsuna" w:date="2012-12-11T11:06:00Z">
        <w:r w:rsidR="0018043F">
          <w:t xml:space="preserve">the </w:t>
        </w:r>
      </w:ins>
      <w:r>
        <w:t>new access point.</w:t>
      </w:r>
    </w:p>
    <w:p w:rsidR="00B44639" w:rsidRDefault="005B7671" w:rsidP="0018043F">
      <w:pPr>
        <w:pStyle w:val="IEEEParagraph"/>
        <w:ind w:firstLine="0"/>
        <w:pPrChange w:id="281" w:author="yeltekinsuna" w:date="2012-12-11T11:06:00Z">
          <w:pPr>
            <w:pStyle w:val="IEEEParagraph"/>
          </w:pPr>
        </w:pPrChange>
      </w:pPr>
      <w:r>
        <w:t xml:space="preserve">If the running protocol is Seamless Roaming, then </w:t>
      </w:r>
      <w:r w:rsidR="00B44639">
        <w:t>receiving br</w:t>
      </w:r>
      <w:r w:rsidR="000F53D1">
        <w:t>eak-off request from the client triggers</w:t>
      </w:r>
      <w:r w:rsidR="00B44639">
        <w:t xml:space="preserve"> </w:t>
      </w:r>
      <w:ins w:id="282" w:author="yeltekinsuna" w:date="2012-12-11T11:06:00Z">
        <w:r w:rsidR="0018043F">
          <w:t xml:space="preserve">the </w:t>
        </w:r>
      </w:ins>
      <w:r w:rsidR="00B44639">
        <w:t xml:space="preserve">old access point </w:t>
      </w:r>
      <w:r w:rsidR="000F53D1">
        <w:t>to send</w:t>
      </w:r>
      <w:r w:rsidR="00B44639">
        <w:t xml:space="preserve"> a disconnection request to the TTP. This part of the protocol is not </w:t>
      </w:r>
      <w:r w:rsidR="000F53D1">
        <w:t>implemented</w:t>
      </w:r>
      <w:ins w:id="283" w:author="yeltekinsuna" w:date="2012-12-11T11:06:00Z">
        <w:r w:rsidR="0018043F">
          <w:t xml:space="preserve"> </w:t>
        </w:r>
      </w:ins>
      <w:r w:rsidR="000F53D1">
        <w:t xml:space="preserve">in </w:t>
      </w:r>
      <w:ins w:id="284" w:author="yeltekinsuna" w:date="2012-12-11T11:06:00Z">
        <w:r w:rsidR="0018043F">
          <w:t xml:space="preserve">the </w:t>
        </w:r>
      </w:ins>
      <w:r w:rsidR="000F53D1">
        <w:t>unit test</w:t>
      </w:r>
      <w:r w:rsidR="00B44639">
        <w:t xml:space="preserve"> because it runs in the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en-US" w:eastAsia="en-US"/>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9"/>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18043F" w:rsidP="0018043F">
      <w:pPr>
        <w:pStyle w:val="IEEEParagraph"/>
        <w:ind w:firstLine="0"/>
        <w:rPr>
          <w:rFonts w:cs="Helvetica"/>
          <w:szCs w:val="20"/>
        </w:rPr>
        <w:pPrChange w:id="285" w:author="yeltekinsuna" w:date="2012-12-11T11:06:00Z">
          <w:pPr>
            <w:pStyle w:val="IEEEParagraph"/>
          </w:pPr>
        </w:pPrChange>
      </w:pPr>
      <w:ins w:id="286" w:author="yeltekinsuna" w:date="2012-12-11T11:07:00Z">
        <w:r>
          <w:rPr>
            <w:rFonts w:cs="Helvetica"/>
            <w:szCs w:val="20"/>
          </w:rPr>
          <w:t>A</w:t>
        </w:r>
        <w:r w:rsidRPr="00BF0D6D">
          <w:rPr>
            <w:rFonts w:cs="Helvetica"/>
            <w:szCs w:val="20"/>
          </w:rPr>
          <w:t xml:space="preserve"> public key distribution mechanism </w:t>
        </w:r>
        <w:r>
          <w:rPr>
            <w:rFonts w:cs="Helvetica"/>
            <w:szCs w:val="20"/>
          </w:rPr>
          <w:t>is placed within the</w:t>
        </w:r>
        <w:r w:rsidRPr="00BF0D6D">
          <w:rPr>
            <w:rFonts w:cs="Helvetica"/>
            <w:szCs w:val="20"/>
          </w:rPr>
          <w:t xml:space="preserve"> system </w:t>
        </w:r>
        <w:r>
          <w:rPr>
            <w:rFonts w:cs="Helvetica"/>
            <w:szCs w:val="20"/>
          </w:rPr>
          <w:t xml:space="preserve">in order to </w:t>
        </w:r>
      </w:ins>
      <w:del w:id="287" w:author="yeltekinsuna" w:date="2012-12-11T11:07:00Z">
        <w:r w:rsidR="00BF0D6D" w:rsidRPr="00BF0D6D" w:rsidDel="0018043F">
          <w:rPr>
            <w:rFonts w:cs="Helvetica"/>
            <w:szCs w:val="20"/>
          </w:rPr>
          <w:delText>A</w:delText>
        </w:r>
      </w:del>
      <w:ins w:id="288" w:author="yeltekinsuna" w:date="2012-12-11T11:07:00Z">
        <w:r>
          <w:rPr>
            <w:rFonts w:cs="Helvetica"/>
            <w:szCs w:val="20"/>
          </w:rPr>
          <w:t>a</w:t>
        </w:r>
      </w:ins>
      <w:r w:rsidR="00BF0D6D" w:rsidRPr="00BF0D6D">
        <w:rPr>
          <w:rFonts w:cs="Helvetica"/>
          <w:szCs w:val="20"/>
        </w:rPr>
        <w:t>chiev</w:t>
      </w:r>
      <w:del w:id="289" w:author="yeltekinsuna" w:date="2012-12-11T11:07:00Z">
        <w:r w:rsidR="00BF0D6D" w:rsidRPr="00BF0D6D" w:rsidDel="0018043F">
          <w:rPr>
            <w:rFonts w:cs="Helvetica"/>
            <w:szCs w:val="20"/>
          </w:rPr>
          <w:delText>ing</w:delText>
        </w:r>
      </w:del>
      <w:ins w:id="290" w:author="yeltekinsuna" w:date="2012-12-11T11:07:00Z">
        <w:r>
          <w:rPr>
            <w:rFonts w:cs="Helvetica"/>
            <w:szCs w:val="20"/>
          </w:rPr>
          <w:t>e a</w:t>
        </w:r>
      </w:ins>
      <w:r w:rsidR="00BF0D6D" w:rsidRPr="00BF0D6D">
        <w:rPr>
          <w:rFonts w:cs="Helvetica"/>
          <w:szCs w:val="20"/>
        </w:rPr>
        <w:t xml:space="preserve"> seamless mobility in </w:t>
      </w:r>
      <w:ins w:id="291" w:author="yeltekinsuna" w:date="2012-12-11T11:07:00Z">
        <w:r>
          <w:rPr>
            <w:rFonts w:cs="Helvetica"/>
            <w:szCs w:val="20"/>
          </w:rPr>
          <w:t xml:space="preserve">the </w:t>
        </w:r>
      </w:ins>
      <w:r w:rsidR="00BF0D6D" w:rsidRPr="00BF0D6D">
        <w:rPr>
          <w:rFonts w:cs="Helvetica"/>
          <w:szCs w:val="20"/>
        </w:rPr>
        <w:t xml:space="preserve">home operator and </w:t>
      </w:r>
      <w:del w:id="292" w:author="yeltekinsuna" w:date="2012-12-11T11:07:00Z">
        <w:r w:rsidR="00BF0D6D" w:rsidRPr="00BF0D6D" w:rsidDel="0018043F">
          <w:rPr>
            <w:rFonts w:cs="Helvetica"/>
            <w:szCs w:val="20"/>
          </w:rPr>
          <w:delText xml:space="preserve">also </w:delText>
        </w:r>
      </w:del>
      <w:r w:rsidR="00BF0D6D" w:rsidRPr="00BF0D6D">
        <w:rPr>
          <w:rFonts w:cs="Helvetica"/>
          <w:szCs w:val="20"/>
        </w:rPr>
        <w:t>to support seamless roaming</w:t>
      </w:r>
      <w:del w:id="293" w:author="yeltekinsuna" w:date="2012-12-11T11:07:00Z">
        <w:r w:rsidR="00BF0D6D" w:rsidRPr="00BF0D6D" w:rsidDel="0018043F">
          <w:rPr>
            <w:rFonts w:cs="Helvetica"/>
            <w:szCs w:val="20"/>
          </w:rPr>
          <w:delText xml:space="preserve">, a public key distribution mechanism </w:delText>
        </w:r>
        <w:r w:rsidR="002A11CE" w:rsidDel="0018043F">
          <w:rPr>
            <w:rFonts w:cs="Helvetica"/>
            <w:szCs w:val="20"/>
          </w:rPr>
          <w:delText>is placed within the</w:delText>
        </w:r>
        <w:r w:rsidR="00BF0D6D" w:rsidRPr="00BF0D6D" w:rsidDel="0018043F">
          <w:rPr>
            <w:rFonts w:cs="Helvetica"/>
            <w:szCs w:val="20"/>
          </w:rPr>
          <w:delText xml:space="preserve"> system</w:delText>
        </w:r>
      </w:del>
      <w:r w:rsidR="00BF0D6D" w:rsidRPr="00BF0D6D">
        <w:rPr>
          <w:rFonts w:cs="Helvetica"/>
          <w:szCs w:val="20"/>
        </w:rPr>
        <w:t>.</w:t>
      </w:r>
    </w:p>
    <w:p w:rsidR="00BF0D6D" w:rsidRPr="00BF0D6D" w:rsidRDefault="00BF0D6D" w:rsidP="0018043F">
      <w:pPr>
        <w:pStyle w:val="IEEEParagraph"/>
        <w:ind w:firstLine="0"/>
        <w:rPr>
          <w:szCs w:val="20"/>
        </w:rPr>
        <w:pPrChange w:id="294" w:author="yeltekinsuna" w:date="2012-12-11T11:07:00Z">
          <w:pPr>
            <w:pStyle w:val="IEEEParagraph"/>
          </w:pPr>
        </w:pPrChange>
      </w:pPr>
      <w:r>
        <w:rPr>
          <w:rFonts w:cs="Helvetica"/>
          <w:szCs w:val="20"/>
        </w:rPr>
        <w:t>In Figure 7</w:t>
      </w:r>
      <w:r w:rsidRPr="00BF0D6D">
        <w:rPr>
          <w:rFonts w:cs="Helvetica"/>
          <w:szCs w:val="20"/>
        </w:rPr>
        <w:t xml:space="preserve">, a generic model for public key distribution is shown. This protocol has two parts; one is certificate generation for </w:t>
      </w:r>
      <w:ins w:id="295" w:author="yeltekinsuna" w:date="2012-12-11T11:08:00Z">
        <w:r w:rsidR="0018043F">
          <w:rPr>
            <w:rFonts w:cs="Helvetica"/>
            <w:szCs w:val="20"/>
          </w:rPr>
          <w:t xml:space="preserve">the </w:t>
        </w:r>
      </w:ins>
      <w:r w:rsidRPr="00BF0D6D">
        <w:rPr>
          <w:rFonts w:cs="Helvetica"/>
          <w:szCs w:val="20"/>
        </w:rPr>
        <w:t xml:space="preserve">access point public keys, </w:t>
      </w:r>
      <w:del w:id="296" w:author="yeltekinsuna" w:date="2012-12-11T11:08:00Z">
        <w:r w:rsidRPr="00BF0D6D" w:rsidDel="0018043F">
          <w:rPr>
            <w:rFonts w:cs="Helvetica"/>
            <w:szCs w:val="20"/>
          </w:rPr>
          <w:delText>the other one</w:delText>
        </w:r>
      </w:del>
      <w:ins w:id="297" w:author="yeltekinsuna" w:date="2012-12-11T11:08:00Z">
        <w:r w:rsidR="0018043F">
          <w:rPr>
            <w:rFonts w:cs="Helvetica"/>
            <w:szCs w:val="20"/>
          </w:rPr>
          <w:t>second</w:t>
        </w:r>
      </w:ins>
      <w:r w:rsidRPr="00BF0D6D">
        <w:rPr>
          <w:rFonts w:cs="Helvetica"/>
          <w:szCs w:val="20"/>
        </w:rPr>
        <w:t xml:space="preserve"> is </w:t>
      </w:r>
      <w:ins w:id="298" w:author="yeltekinsuna" w:date="2012-12-11T11:08:00Z">
        <w:r w:rsidR="0018043F">
          <w:rPr>
            <w:rFonts w:cs="Helvetica"/>
            <w:szCs w:val="20"/>
          </w:rPr>
          <w:t xml:space="preserve">a </w:t>
        </w:r>
      </w:ins>
      <w:r w:rsidRPr="00BF0D6D">
        <w:rPr>
          <w:rFonts w:cs="Helvetica"/>
          <w:szCs w:val="20"/>
        </w:rPr>
        <w:t xml:space="preserve">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w:t>
      </w:r>
      <w:ins w:id="299" w:author="yeltekinsuna" w:date="2012-12-11T11:08:00Z">
        <w:r w:rsidR="0018043F">
          <w:rPr>
            <w:rFonts w:cs="Helvetica"/>
            <w:szCs w:val="20"/>
          </w:rPr>
          <w:t xml:space="preserve">the </w:t>
        </w:r>
      </w:ins>
      <w:r w:rsidRPr="00BF0D6D">
        <w:rPr>
          <w:rFonts w:cs="Helvetica"/>
          <w:szCs w:val="20"/>
        </w:rPr>
        <w:t>set-up, before the deployment of the access points in the field.</w:t>
      </w:r>
    </w:p>
    <w:p w:rsidR="00542C85" w:rsidRDefault="00A14592" w:rsidP="0018043F">
      <w:pPr>
        <w:pStyle w:val="IEEEHeading1"/>
        <w:numPr>
          <w:ilvl w:val="0"/>
          <w:numId w:val="0"/>
        </w:numPr>
        <w:jc w:val="left"/>
        <w:pPrChange w:id="300" w:author="yeltekinsuna" w:date="2012-12-11T11:09:00Z">
          <w:pPr>
            <w:pStyle w:val="IEEEHeading1"/>
          </w:pPr>
        </w:pPrChange>
      </w:pPr>
      <w:r>
        <w:t>Unit Test Results</w:t>
      </w:r>
    </w:p>
    <w:p w:rsidR="00A14592" w:rsidRDefault="0018043F" w:rsidP="0018043F">
      <w:pPr>
        <w:pStyle w:val="IEEEParagraph"/>
        <w:ind w:firstLine="0"/>
        <w:pPrChange w:id="301" w:author="yeltekinsuna" w:date="2012-12-11T11:10:00Z">
          <w:pPr>
            <w:pStyle w:val="IEEEParagraph"/>
          </w:pPr>
        </w:pPrChange>
      </w:pPr>
      <w:ins w:id="302" w:author="yeltekinsuna" w:date="2012-12-11T11:10:00Z">
        <w:r>
          <w:t xml:space="preserve">The </w:t>
        </w:r>
      </w:ins>
      <w:del w:id="303" w:author="yeltekinsuna" w:date="2012-12-11T11:10:00Z">
        <w:r w:rsidR="00A14592" w:rsidDel="0018043F">
          <w:delText>U</w:delText>
        </w:r>
      </w:del>
      <w:ins w:id="304" w:author="yeltekinsuna" w:date="2012-12-11T11:10:00Z">
        <w:r>
          <w:t>u</w:t>
        </w:r>
      </w:ins>
      <w:r w:rsidR="00A14592">
        <w:t>nit tests cover protocol behaviours under low pressure. In these tests there is only one user, and this user performs the same protocol every minute. These</w:t>
      </w:r>
      <w:r w:rsidR="00C3789D">
        <w:t xml:space="preserve"> tests are done to ensure that</w:t>
      </w:r>
      <w:r w:rsidR="00A14592">
        <w:t xml:space="preserve"> module</w:t>
      </w:r>
      <w:r w:rsidR="00C3789D">
        <w:t>s</w:t>
      </w:r>
      <w:r w:rsidR="00A14592">
        <w:t xml:space="preserve"> of the system</w:t>
      </w:r>
      <w:ins w:id="305" w:author="yeltekinsuna" w:date="2012-12-11T11:15:00Z">
        <w:r w:rsidR="00264E05">
          <w:t xml:space="preserve"> </w:t>
        </w:r>
      </w:ins>
      <w:r w:rsidR="00A14592">
        <w:t>are fit for use.</w:t>
      </w:r>
    </w:p>
    <w:p w:rsidR="00A14592" w:rsidRDefault="00A14592" w:rsidP="00264E05">
      <w:pPr>
        <w:pStyle w:val="IEEEParagraph"/>
        <w:ind w:firstLine="0"/>
        <w:pPrChange w:id="306" w:author="yeltekinsuna" w:date="2012-12-11T11:15:00Z">
          <w:pPr>
            <w:pStyle w:val="IEEEParagraph"/>
          </w:pPr>
        </w:pPrChange>
      </w:pPr>
      <w:r>
        <w:t>As discussed earlier some protocols show similarity considering packet sizes</w:t>
      </w:r>
      <w:r w:rsidR="00C3789D">
        <w:t>,</w:t>
      </w:r>
      <w:ins w:id="307" w:author="yeltekinsuna" w:date="2012-12-11T11:15:00Z">
        <w:r w:rsidR="00264E05">
          <w:t xml:space="preserve"> routes and</w:t>
        </w:r>
      </w:ins>
      <w:r w:rsidR="00C3789D">
        <w:t xml:space="preserve"> cryptographic </w:t>
      </w:r>
      <w:proofErr w:type="gramStart"/>
      <w:r w:rsidR="00C3789D">
        <w:t>operations</w:t>
      </w:r>
      <w:r>
        <w:t xml:space="preserve"> </w:t>
      </w:r>
      <w:proofErr w:type="gramEnd"/>
      <w:del w:id="308" w:author="yeltekinsuna" w:date="2012-12-11T11:15:00Z">
        <w:r w:rsidDel="00264E05">
          <w:delText xml:space="preserve">and </w:delText>
        </w:r>
        <w:r w:rsidR="00C45937" w:rsidDel="00264E05">
          <w:delText>packet routes</w:delText>
        </w:r>
      </w:del>
      <w:r w:rsidR="00C45937">
        <w:t xml:space="preserve">. Since there </w:t>
      </w:r>
      <w:del w:id="309" w:author="yeltekinsuna" w:date="2012-12-11T11:16:00Z">
        <w:r w:rsidR="00C45937" w:rsidDel="00264E05">
          <w:delText>would be</w:delText>
        </w:r>
      </w:del>
      <w:ins w:id="310" w:author="yeltekinsuna" w:date="2012-12-11T11:16:00Z">
        <w:r w:rsidR="00264E05">
          <w:t>are</w:t>
        </w:r>
      </w:ins>
      <w:r w:rsidR="00C45937">
        <w:t xml:space="preserve"> no difference</w:t>
      </w:r>
      <w:ins w:id="311" w:author="yeltekinsuna" w:date="2012-12-11T11:16:00Z">
        <w:r w:rsidR="00264E05">
          <w:t>s</w:t>
        </w:r>
      </w:ins>
      <w:r w:rsidR="00C45937">
        <w:t xml:space="preserve"> between </w:t>
      </w:r>
      <w:ins w:id="312" w:author="yeltekinsuna" w:date="2012-12-11T11:16:00Z">
        <w:r w:rsidR="00264E05">
          <w:t xml:space="preserve">the </w:t>
        </w:r>
      </w:ins>
      <w:r w:rsidR="00C45937">
        <w:t>unit tests of</w:t>
      </w:r>
      <w:ins w:id="313" w:author="yeltekinsuna" w:date="2012-12-11T11:16:00Z">
        <w:r w:rsidR="00264E05">
          <w:t xml:space="preserve"> the</w:t>
        </w:r>
      </w:ins>
      <w:r w:rsidR="00C45937">
        <w:t xml:space="preserve"> protocols </w:t>
      </w:r>
      <w:del w:id="314" w:author="yeltekinsuna" w:date="2012-12-11T11:16:00Z">
        <w:r w:rsidR="00C45937" w:rsidDel="00264E05">
          <w:delText xml:space="preserve">that are </w:delText>
        </w:r>
      </w:del>
      <w:r w:rsidR="00C45937">
        <w:t>in the same group, there is one result chart for a particular group of protocols.</w:t>
      </w:r>
    </w:p>
    <w:p w:rsidR="00C45937" w:rsidRDefault="00C45937" w:rsidP="00264E05">
      <w:pPr>
        <w:pStyle w:val="IEEEHeading2"/>
        <w:rPr>
          <w:lang w:val="en-GB"/>
        </w:rPr>
        <w:pPrChange w:id="315" w:author="yeltekinsuna" w:date="2012-12-11T11:12:00Z">
          <w:pPr>
            <w:pStyle w:val="IEEEHeading2"/>
            <w:numPr>
              <w:ilvl w:val="1"/>
              <w:numId w:val="7"/>
            </w:numPr>
            <w:tabs>
              <w:tab w:val="num" w:pos="288"/>
            </w:tabs>
            <w:ind w:left="288" w:hanging="288"/>
          </w:pPr>
        </w:pPrChange>
      </w:pPr>
      <w:r>
        <w:rPr>
          <w:lang w:val="en-GB"/>
        </w:rPr>
        <w:t>Results for End-to-End Two-Way Protocols</w:t>
      </w:r>
    </w:p>
    <w:p w:rsidR="00C45937" w:rsidRDefault="00264E05" w:rsidP="00264E05">
      <w:pPr>
        <w:pStyle w:val="IEEEParagraph"/>
        <w:ind w:firstLine="0"/>
        <w:pPrChange w:id="316" w:author="yeltekinsuna" w:date="2012-12-11T11:17:00Z">
          <w:pPr>
            <w:pStyle w:val="IEEEParagraph"/>
          </w:pPr>
        </w:pPrChange>
      </w:pPr>
      <w:ins w:id="317" w:author="yeltekinsuna" w:date="2012-12-11T11:18:00Z">
        <w:r>
          <w:t xml:space="preserve">The </w:t>
        </w:r>
      </w:ins>
      <w:del w:id="318" w:author="yeltekinsuna" w:date="2012-12-11T11:18:00Z">
        <w:r w:rsidR="00C45937" w:rsidDel="00264E05">
          <w:delText>U</w:delText>
        </w:r>
      </w:del>
      <w:ins w:id="319" w:author="yeltekinsuna" w:date="2012-12-11T11:18:00Z">
        <w:r>
          <w:t>u</w:t>
        </w:r>
      </w:ins>
      <w:r w:rsidR="00C45937">
        <w:t xml:space="preserve">nit tests for </w:t>
      </w:r>
      <w:ins w:id="320" w:author="yeltekinsuna" w:date="2012-12-11T11:18:00Z">
        <w:r>
          <w:t xml:space="preserve">The </w:t>
        </w:r>
      </w:ins>
      <w:ins w:id="321" w:author="yeltekinsuna" w:date="2012-12-11T11:17:00Z">
        <w:r>
          <w:t>E</w:t>
        </w:r>
      </w:ins>
      <w:del w:id="322" w:author="yeltekinsuna" w:date="2012-12-11T11:17:00Z">
        <w:r w:rsidR="00C9339B" w:rsidDel="00264E05">
          <w:delText>e</w:delText>
        </w:r>
      </w:del>
      <w:r w:rsidR="00C9339B">
        <w:t>nd-to-</w:t>
      </w:r>
      <w:ins w:id="323" w:author="yeltekinsuna" w:date="2012-12-11T11:17:00Z">
        <w:r>
          <w:t>E</w:t>
        </w:r>
      </w:ins>
      <w:del w:id="324" w:author="yeltekinsuna" w:date="2012-12-11T11:17:00Z">
        <w:r w:rsidR="00C9339B" w:rsidDel="00264E05">
          <w:delText>e</w:delText>
        </w:r>
      </w:del>
      <w:r w:rsidR="00C9339B">
        <w:t xml:space="preserve">nd </w:t>
      </w:r>
      <w:del w:id="325" w:author="yeltekinsuna" w:date="2012-12-11T11:17:00Z">
        <w:r w:rsidR="00C9339B" w:rsidDel="00264E05">
          <w:delText>t</w:delText>
        </w:r>
      </w:del>
      <w:ins w:id="326" w:author="yeltekinsuna" w:date="2012-12-11T11:17:00Z">
        <w:r>
          <w:t>T</w:t>
        </w:r>
      </w:ins>
      <w:r w:rsidR="00C9339B">
        <w:t>wo-way</w:t>
      </w:r>
      <w:r w:rsidR="00C45937">
        <w:t xml:space="preserve"> protocols consist of a user</w:t>
      </w:r>
      <w:del w:id="327" w:author="yeltekinsuna" w:date="2012-12-11T11:17:00Z">
        <w:r w:rsidR="00C45937" w:rsidDel="00264E05">
          <w:delText>,</w:delText>
        </w:r>
      </w:del>
      <w:r w:rsidR="00C45937">
        <w:t xml:space="preserve"> running the same protocol every minute. </w:t>
      </w:r>
      <w:ins w:id="328" w:author="yeltekinsuna" w:date="2012-12-11T11:19:00Z">
        <w:r>
          <w:t xml:space="preserve">The </w:t>
        </w:r>
      </w:ins>
      <w:del w:id="329" w:author="yeltekinsuna" w:date="2012-12-11T11:19:00Z">
        <w:r w:rsidR="00C45937" w:rsidDel="00264E05">
          <w:delText>C</w:delText>
        </w:r>
      </w:del>
      <w:ins w:id="330" w:author="yeltekinsuna" w:date="2012-12-11T11:19:00Z">
        <w:r>
          <w:t>c</w:t>
        </w:r>
      </w:ins>
      <w:r w:rsidR="00C45937">
        <w:t xml:space="preserve">harts present the average delay of packet delivery over time. In this simulation the user sends the packet to a serving access point and the packet hops 2 times in the mesh backbone until it reaches the gateway. </w:t>
      </w:r>
      <w:ins w:id="331" w:author="yeltekinsuna" w:date="2012-12-11T11:20:00Z">
        <w:r>
          <w:t xml:space="preserve">The </w:t>
        </w:r>
      </w:ins>
      <w:del w:id="332" w:author="yeltekinsuna" w:date="2012-12-11T11:20:00Z">
        <w:r w:rsidR="00C45937" w:rsidDel="00264E05">
          <w:delText>G</w:delText>
        </w:r>
      </w:del>
      <w:ins w:id="333" w:author="yeltekinsuna" w:date="2012-12-11T11:20:00Z">
        <w:r>
          <w:t>g</w:t>
        </w:r>
      </w:ins>
      <w:r w:rsidR="00C45937">
        <w:t xml:space="preserve">ateway forwards the packet to </w:t>
      </w:r>
      <w:ins w:id="334" w:author="yeltekinsuna" w:date="2012-12-11T11:28:00Z">
        <w:r w:rsidR="00692BEC">
          <w:t xml:space="preserve">the </w:t>
        </w:r>
      </w:ins>
      <w:r w:rsidR="00C45937">
        <w:t xml:space="preserve">operator and </w:t>
      </w:r>
      <w:ins w:id="335" w:author="yeltekinsuna" w:date="2012-12-11T11:28:00Z">
        <w:r w:rsidR="00692BEC">
          <w:t xml:space="preserve">the </w:t>
        </w:r>
      </w:ins>
      <w:r w:rsidR="00C45937">
        <w:t xml:space="preserve">operator transmits the packet to TTP. </w:t>
      </w:r>
      <w:ins w:id="336" w:author="yeltekinsuna" w:date="2012-12-11T11:28:00Z">
        <w:r w:rsidR="00692BEC">
          <w:t xml:space="preserve">The </w:t>
        </w:r>
      </w:ins>
      <w:r w:rsidR="00C45937">
        <w:t xml:space="preserve">TTP processes this packet and sends it back to the client through the same route. </w:t>
      </w:r>
    </w:p>
    <w:p w:rsidR="00C45937" w:rsidRDefault="00C45937" w:rsidP="00692BEC">
      <w:pPr>
        <w:pStyle w:val="IEEEParagraph"/>
        <w:ind w:firstLine="0"/>
        <w:pPrChange w:id="337" w:author="yeltekinsuna" w:date="2012-12-11T11:29:00Z">
          <w:pPr>
            <w:pStyle w:val="IEEEParagraph"/>
          </w:pPr>
        </w:pPrChange>
      </w:pPr>
      <w:r>
        <w:t xml:space="preserve">Figure 8 gives the result for </w:t>
      </w:r>
      <w:ins w:id="338" w:author="yeltekinsuna" w:date="2012-12-11T11:29:00Z">
        <w:r w:rsidR="00692BEC">
          <w:t xml:space="preserve">the </w:t>
        </w:r>
      </w:ins>
      <w:r>
        <w:t>unit test of end-to-end two-way protocols.</w:t>
      </w:r>
    </w:p>
    <w:p w:rsidR="00C45937" w:rsidRDefault="00C45937" w:rsidP="00C45937">
      <w:pPr>
        <w:pStyle w:val="IEEEParagraph"/>
        <w:jc w:val="center"/>
      </w:pPr>
      <w:r>
        <w:rPr>
          <w:noProof/>
          <w:lang w:val="en-US" w:eastAsia="en-US"/>
        </w:rPr>
        <w:lastRenderedPageBreak/>
        <w:drawing>
          <wp:inline distT="0" distB="0" distL="0" distR="0">
            <wp:extent cx="2716343" cy="1834515"/>
            <wp:effectExtent l="0" t="0" r="0" b="0"/>
            <wp:docPr id="23" name="Picture 3" descr="D:\My Documents\albert\tt proje\D4-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D4-endtoend.png"/>
                    <pic:cNvPicPr>
                      <a:picLocks noChangeAspect="1" noChangeArrowheads="1"/>
                    </pic:cNvPicPr>
                  </pic:nvPicPr>
                  <pic:blipFill>
                    <a:blip r:embed="rId20"/>
                    <a:srcRect/>
                    <a:stretch>
                      <a:fillRect/>
                    </a:stretch>
                  </pic:blipFill>
                  <pic:spPr bwMode="auto">
                    <a:xfrm>
                      <a:off x="0" y="0"/>
                      <a:ext cx="2716618" cy="1834701"/>
                    </a:xfrm>
                    <a:prstGeom prst="rect">
                      <a:avLst/>
                    </a:prstGeom>
                    <a:noFill/>
                    <a:ln w="9525">
                      <a:noFill/>
                      <a:miter lim="800000"/>
                      <a:headEnd/>
                      <a:tailEnd/>
                    </a:ln>
                  </pic:spPr>
                </pic:pic>
              </a:graphicData>
            </a:graphic>
          </wp:inline>
        </w:drawing>
      </w:r>
    </w:p>
    <w:p w:rsidR="00C45937" w:rsidRDefault="00C45937" w:rsidP="00C45937">
      <w:pPr>
        <w:pStyle w:val="IEEEParagraph"/>
        <w:jc w:val="center"/>
        <w:rPr>
          <w:sz w:val="16"/>
          <w:szCs w:val="16"/>
        </w:rPr>
      </w:pPr>
      <w:r>
        <w:rPr>
          <w:sz w:val="16"/>
          <w:szCs w:val="16"/>
        </w:rPr>
        <w:t>Figure 8. End-to-End Two-Way Protocol</w:t>
      </w:r>
      <w:r w:rsidR="007A7E5D">
        <w:rPr>
          <w:sz w:val="16"/>
          <w:szCs w:val="16"/>
        </w:rPr>
        <w:t>s</w:t>
      </w:r>
      <w:r>
        <w:rPr>
          <w:sz w:val="16"/>
          <w:szCs w:val="16"/>
        </w:rPr>
        <w:t xml:space="preserve"> Unit Test Result</w:t>
      </w:r>
    </w:p>
    <w:p w:rsidR="00392783" w:rsidRPr="00392783" w:rsidRDefault="00392783" w:rsidP="00C45937">
      <w:pPr>
        <w:pStyle w:val="IEEEParagraph"/>
        <w:jc w:val="center"/>
        <w:rPr>
          <w:szCs w:val="20"/>
        </w:rPr>
      </w:pPr>
    </w:p>
    <w:p w:rsidR="00374371" w:rsidRDefault="00C45937" w:rsidP="00692BEC">
      <w:pPr>
        <w:pStyle w:val="IEEEParagraph"/>
        <w:ind w:firstLine="0"/>
        <w:rPr>
          <w:szCs w:val="20"/>
        </w:rPr>
        <w:pPrChange w:id="339" w:author="yeltekinsuna" w:date="2012-12-11T11:29:00Z">
          <w:pPr>
            <w:pStyle w:val="IEEEParagraph"/>
          </w:pPr>
        </w:pPrChange>
      </w:pPr>
      <w:r>
        <w:t xml:space="preserve">As shown in Figure 8, there is a delay that </w:t>
      </w:r>
      <w:ins w:id="340" w:author="yeltekinsuna" w:date="2012-12-11T11:29:00Z">
        <w:r w:rsidR="00692BEC">
          <w:t xml:space="preserve">indicates </w:t>
        </w:r>
      </w:ins>
      <w:del w:id="341" w:author="yeltekinsuna" w:date="2012-12-11T11:29:00Z">
        <w:r w:rsidDel="00692BEC">
          <w:delText>shows</w:delText>
        </w:r>
      </w:del>
      <w:ins w:id="342" w:author="yeltekinsuna" w:date="2012-12-11T11:29:00Z">
        <w:r w:rsidR="00692BEC">
          <w:t>a</w:t>
        </w:r>
      </w:ins>
      <w:r>
        <w:t xml:space="preserve"> variation between 0.43 and 0.25</w:t>
      </w:r>
      <w:r w:rsidR="00374371">
        <w:t xml:space="preserve"> second</w:t>
      </w:r>
      <w:r>
        <w:t>. This unstable behavio</w:t>
      </w:r>
      <w:r w:rsidR="00374371">
        <w:t>u</w:t>
      </w:r>
      <w:r>
        <w:t xml:space="preserve">r is caused by different initial packet delays. </w:t>
      </w:r>
      <w:ins w:id="343" w:author="yeltekinsuna" w:date="2012-12-11T11:30:00Z">
        <w:r w:rsidR="00692BEC">
          <w:t xml:space="preserve">The </w:t>
        </w:r>
      </w:ins>
      <w:del w:id="344" w:author="yeltekinsuna" w:date="2012-12-11T11:30:00Z">
        <w:r w:rsidDel="00692BEC">
          <w:delText>S</w:delText>
        </w:r>
      </w:del>
      <w:ins w:id="345" w:author="yeltekinsuna" w:date="2012-12-11T11:30:00Z">
        <w:r w:rsidR="00692BEC">
          <w:t>s</w:t>
        </w:r>
      </w:ins>
      <w:r>
        <w:t xml:space="preserve">ystem needs some packets to set up paths between </w:t>
      </w:r>
      <w:ins w:id="346" w:author="yeltekinsuna" w:date="2012-12-11T11:30:00Z">
        <w:r w:rsidR="00692BEC">
          <w:t xml:space="preserve">the </w:t>
        </w:r>
      </w:ins>
      <w:r>
        <w:t>mesh nodes. The performance stabilizes in time</w:t>
      </w:r>
      <w:r w:rsidR="00374371">
        <w:t>.</w:t>
      </w:r>
      <w:ins w:id="347" w:author="yeltekinsuna" w:date="2012-12-11T11:30:00Z">
        <w:r w:rsidR="00692BEC">
          <w:t xml:space="preserve"> This </w:t>
        </w:r>
      </w:ins>
      <w:del w:id="348" w:author="yeltekinsuna" w:date="2012-12-11T11:31:00Z">
        <w:r w:rsidR="00374371" w:rsidDel="00692BEC">
          <w:delText>S</w:delText>
        </w:r>
      </w:del>
      <w:ins w:id="349" w:author="yeltekinsuna" w:date="2012-12-11T11:31:00Z">
        <w:r w:rsidR="00692BEC">
          <w:t>s</w:t>
        </w:r>
      </w:ins>
      <w:r w:rsidR="00374371">
        <w:t xml:space="preserve">teady state situation </w:t>
      </w:r>
      <w:del w:id="350" w:author="yeltekinsuna" w:date="2012-12-11T11:31:00Z">
        <w:r w:rsidR="00374371" w:rsidDel="00692BEC">
          <w:delText>scores</w:delText>
        </w:r>
      </w:del>
      <w:ins w:id="351" w:author="yeltekinsuna" w:date="2012-12-11T11:31:00Z">
        <w:r w:rsidR="00692BEC">
          <w:t xml:space="preserve">results in </w:t>
        </w:r>
      </w:ins>
      <w:r w:rsidR="00374371">
        <w:t>a</w:t>
      </w:r>
      <w:r>
        <w:t xml:space="preserve"> delay of 0.3 second</w:t>
      </w:r>
      <w:ins w:id="352" w:author="yeltekinsuna" w:date="2012-12-11T11:31:00Z">
        <w:r w:rsidR="00692BEC">
          <w:t xml:space="preserve"> </w:t>
        </w:r>
      </w:ins>
      <w:r>
        <w:t xml:space="preserve">for end-to-end communication for </w:t>
      </w:r>
      <w:ins w:id="353" w:author="yeltekinsuna" w:date="2012-12-11T11:31:00Z">
        <w:r w:rsidR="00692BEC">
          <w:t xml:space="preserve">the </w:t>
        </w:r>
      </w:ins>
      <w:r w:rsidR="00374371">
        <w:t>above-mentioned</w:t>
      </w:r>
      <w:r>
        <w:t xml:space="preserve"> protocols. </w:t>
      </w:r>
    </w:p>
    <w:p w:rsidR="00374371" w:rsidRDefault="00374371" w:rsidP="00692BEC">
      <w:pPr>
        <w:pStyle w:val="IEEEHeading2"/>
        <w:rPr>
          <w:lang w:val="en-GB"/>
        </w:rPr>
        <w:pPrChange w:id="354" w:author="yeltekinsuna" w:date="2012-12-11T11:31:00Z">
          <w:pPr>
            <w:pStyle w:val="IEEEHeading2"/>
            <w:numPr>
              <w:ilvl w:val="1"/>
              <w:numId w:val="7"/>
            </w:numPr>
            <w:tabs>
              <w:tab w:val="num" w:pos="288"/>
            </w:tabs>
            <w:ind w:left="288" w:hanging="288"/>
          </w:pPr>
        </w:pPrChange>
      </w:pPr>
      <w:r>
        <w:rPr>
          <w:lang w:val="en-GB"/>
        </w:rPr>
        <w:t>Results for Access Point Authentication</w:t>
      </w:r>
    </w:p>
    <w:p w:rsidR="00374371" w:rsidRDefault="00692BEC" w:rsidP="00692BEC">
      <w:pPr>
        <w:pStyle w:val="IEEEParagraph"/>
        <w:ind w:firstLine="0"/>
        <w:rPr>
          <w:szCs w:val="20"/>
        </w:rPr>
        <w:pPrChange w:id="355" w:author="yeltekinsuna" w:date="2012-12-11T11:32:00Z">
          <w:pPr>
            <w:pStyle w:val="IEEEParagraph"/>
          </w:pPr>
        </w:pPrChange>
      </w:pPr>
      <w:ins w:id="356" w:author="yeltekinsuna" w:date="2012-12-11T11:31:00Z">
        <w:r>
          <w:rPr>
            <w:szCs w:val="20"/>
          </w:rPr>
          <w:t xml:space="preserve">The </w:t>
        </w:r>
      </w:ins>
      <w:r w:rsidR="00392783">
        <w:rPr>
          <w:szCs w:val="20"/>
        </w:rPr>
        <w:t xml:space="preserve">Access Point Authentication </w:t>
      </w:r>
      <w:proofErr w:type="gramStart"/>
      <w:r w:rsidR="00392783">
        <w:rPr>
          <w:szCs w:val="20"/>
        </w:rPr>
        <w:t>protocol,</w:t>
      </w:r>
      <w:proofErr w:type="gramEnd"/>
      <w:r w:rsidR="00392783">
        <w:rPr>
          <w:szCs w:val="20"/>
        </w:rPr>
        <w:t xml:space="preserve"> consists of a challenge-response protocol. It contains two HMAC operations.</w:t>
      </w:r>
    </w:p>
    <w:p w:rsidR="00374371" w:rsidRDefault="00692BEC" w:rsidP="00692BEC">
      <w:pPr>
        <w:pStyle w:val="IEEEParagraph"/>
        <w:ind w:firstLine="0"/>
        <w:rPr>
          <w:szCs w:val="20"/>
        </w:rPr>
        <w:pPrChange w:id="357" w:author="yeltekinsuna" w:date="2012-12-11T11:32:00Z">
          <w:pPr>
            <w:pStyle w:val="IEEEParagraph"/>
          </w:pPr>
        </w:pPrChange>
      </w:pPr>
      <w:ins w:id="358" w:author="yeltekinsuna" w:date="2012-12-11T11:32:00Z">
        <w:r>
          <w:rPr>
            <w:szCs w:val="20"/>
          </w:rPr>
          <w:t xml:space="preserve">The </w:t>
        </w:r>
      </w:ins>
      <w:r w:rsidR="00392783">
        <w:rPr>
          <w:szCs w:val="20"/>
        </w:rPr>
        <w:t xml:space="preserve">Unit test for this protocol contains a user, trying to run </w:t>
      </w:r>
      <w:ins w:id="359" w:author="yeltekinsuna" w:date="2012-12-11T11:37:00Z">
        <w:r w:rsidR="00AF2C59">
          <w:rPr>
            <w:szCs w:val="20"/>
          </w:rPr>
          <w:t xml:space="preserve">an </w:t>
        </w:r>
      </w:ins>
      <w:r w:rsidR="00392783">
        <w:rPr>
          <w:szCs w:val="20"/>
        </w:rPr>
        <w:t>access point authentication protocol with a serving access point every minute. The resulting chart, presented on Figure 9, shows the average delay of the protocol versus time.</w:t>
      </w:r>
    </w:p>
    <w:p w:rsidR="00392783" w:rsidRDefault="00392783" w:rsidP="00392783">
      <w:pPr>
        <w:pStyle w:val="IEEEParagraph"/>
        <w:jc w:val="center"/>
      </w:pPr>
      <w:r>
        <w:rPr>
          <w:noProof/>
          <w:lang w:val="en-US" w:eastAsia="en-US"/>
        </w:rPr>
        <w:drawing>
          <wp:inline distT="0" distB="0" distL="0" distR="0">
            <wp:extent cx="2919518" cy="1958457"/>
            <wp:effectExtent l="0" t="0" r="0" b="0"/>
            <wp:docPr id="21" name="Picture 2" descr="D:\My Documents\albert\tt proje\D4-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D4-accesspoint.png"/>
                    <pic:cNvPicPr>
                      <a:picLocks noChangeAspect="1" noChangeArrowheads="1"/>
                    </pic:cNvPicPr>
                  </pic:nvPicPr>
                  <pic:blipFill>
                    <a:blip r:embed="rId21"/>
                    <a:srcRect/>
                    <a:stretch>
                      <a:fillRect/>
                    </a:stretch>
                  </pic:blipFill>
                  <pic:spPr bwMode="auto">
                    <a:xfrm>
                      <a:off x="0" y="0"/>
                      <a:ext cx="2919955" cy="195875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Figure 9. Access Point Authentication</w:t>
      </w:r>
      <w:r w:rsidR="007A7E5D">
        <w:rPr>
          <w:sz w:val="16"/>
          <w:szCs w:val="16"/>
        </w:rPr>
        <w:t>protocol</w:t>
      </w:r>
      <w:r>
        <w:rPr>
          <w:sz w:val="16"/>
          <w:szCs w:val="16"/>
        </w:rPr>
        <w:t xml:space="preserve"> Unit Test Result</w:t>
      </w:r>
    </w:p>
    <w:p w:rsidR="00392783" w:rsidRDefault="00392783" w:rsidP="00392783">
      <w:pPr>
        <w:pStyle w:val="IEEEParagraph"/>
        <w:rPr>
          <w:szCs w:val="20"/>
        </w:rPr>
      </w:pPr>
    </w:p>
    <w:p w:rsidR="00392783" w:rsidRDefault="00BA371C" w:rsidP="00AF2C59">
      <w:pPr>
        <w:pStyle w:val="IEEEParagraph"/>
        <w:ind w:firstLine="0"/>
        <w:pPrChange w:id="360" w:author="yeltekinsuna" w:date="2012-12-11T11:38:00Z">
          <w:pPr>
            <w:pStyle w:val="IEEEParagraph"/>
          </w:pPr>
        </w:pPrChange>
      </w:pPr>
      <w:r>
        <w:t xml:space="preserve">As shown in Figure 9, </w:t>
      </w:r>
      <w:ins w:id="361" w:author="yeltekinsuna" w:date="2012-12-11T11:38:00Z">
        <w:r w:rsidR="00AF2C59">
          <w:t xml:space="preserve">the </w:t>
        </w:r>
      </w:ins>
      <w:commentRangeStart w:id="362"/>
      <w:r>
        <w:t>average</w:t>
      </w:r>
      <w:commentRangeEnd w:id="362"/>
      <w:r w:rsidR="00AF2C59">
        <w:rPr>
          <w:rStyle w:val="AklamaBavurusu"/>
        </w:rPr>
        <w:commentReference w:id="362"/>
      </w:r>
      <w:r>
        <w:t xml:space="preserve"> delay of </w:t>
      </w:r>
      <w:r w:rsidRPr="00A35231">
        <w:t>access point authentication</w:t>
      </w:r>
      <w:r>
        <w:t xml:space="preserve"> converges to 0.05 second in the steady state. The initial delay values are higher than the later ones, because nodes need some time to establish and see </w:t>
      </w:r>
      <w:commentRangeStart w:id="363"/>
      <w:r>
        <w:t>who is around</w:t>
      </w:r>
      <w:commentRangeEnd w:id="363"/>
      <w:r w:rsidR="00C24564">
        <w:rPr>
          <w:rStyle w:val="AklamaBavurusu"/>
        </w:rPr>
        <w:commentReference w:id="363"/>
      </w:r>
      <w:r>
        <w:t xml:space="preserve">. At the time of initial deployment, wireless nodes send and receive beacons </w:t>
      </w:r>
      <w:proofErr w:type="spellStart"/>
      <w:ins w:id="364" w:author="yeltekinsuna" w:date="2012-12-11T11:40:00Z">
        <w:r w:rsidR="00C24564">
          <w:t>then</w:t>
        </w:r>
      </w:ins>
      <w:del w:id="365" w:author="yeltekinsuna" w:date="2012-12-11T11:40:00Z">
        <w:r w:rsidDel="00C24564">
          <w:delText xml:space="preserve">and </w:delText>
        </w:r>
      </w:del>
      <w:r>
        <w:t>perform</w:t>
      </w:r>
      <w:proofErr w:type="spellEnd"/>
      <w:r>
        <w:t xml:space="preserve"> operations using them.</w:t>
      </w:r>
    </w:p>
    <w:p w:rsidR="00B96CC2" w:rsidRDefault="00B96CC2" w:rsidP="00C24564">
      <w:pPr>
        <w:pStyle w:val="IEEEHeading2"/>
        <w:ind w:left="288"/>
        <w:rPr>
          <w:lang w:val="en-GB"/>
        </w:rPr>
        <w:pPrChange w:id="366" w:author="yeltekinsuna" w:date="2012-12-11T11:40:00Z">
          <w:pPr>
            <w:pStyle w:val="IEEEHeading2"/>
            <w:numPr>
              <w:ilvl w:val="1"/>
              <w:numId w:val="7"/>
            </w:numPr>
            <w:tabs>
              <w:tab w:val="num" w:pos="288"/>
            </w:tabs>
            <w:ind w:left="288" w:hanging="288"/>
          </w:pPr>
        </w:pPrChange>
      </w:pPr>
      <w:r>
        <w:rPr>
          <w:lang w:val="en-GB"/>
        </w:rPr>
        <w:t>Results for Seamless Mobility and Roaming</w:t>
      </w:r>
    </w:p>
    <w:p w:rsidR="0024228F" w:rsidRDefault="00C24564" w:rsidP="00C24564">
      <w:pPr>
        <w:pStyle w:val="IEEEParagraph"/>
        <w:ind w:firstLine="0"/>
        <w:pPrChange w:id="367" w:author="yeltekinsuna" w:date="2012-12-11T11:40:00Z">
          <w:pPr>
            <w:pStyle w:val="IEEEParagraph"/>
          </w:pPr>
        </w:pPrChange>
      </w:pPr>
      <w:ins w:id="368" w:author="yeltekinsuna" w:date="2012-12-11T11:40:00Z">
        <w:r>
          <w:rPr>
            <w:i/>
          </w:rPr>
          <w:t xml:space="preserve">The </w:t>
        </w:r>
      </w:ins>
      <w:r w:rsidR="00375879" w:rsidRPr="005F639D">
        <w:rPr>
          <w:i/>
        </w:rPr>
        <w:t>Seamless Mobility</w:t>
      </w:r>
      <w:r w:rsidR="00375879" w:rsidRPr="005F639D">
        <w:t xml:space="preserve"> and </w:t>
      </w:r>
      <w:ins w:id="369" w:author="yeltekinsuna" w:date="2012-12-11T11:40:00Z">
        <w:r>
          <w:t xml:space="preserve">The </w:t>
        </w:r>
      </w:ins>
      <w:r w:rsidR="00375879" w:rsidRPr="005F639D">
        <w:rPr>
          <w:i/>
        </w:rPr>
        <w:t>Seamless Roaming</w:t>
      </w:r>
      <w:r w:rsidR="00375879" w:rsidRPr="005F639D">
        <w:t xml:space="preserve"> protocols have the same behavio</w:t>
      </w:r>
      <w:r w:rsidR="00375879">
        <w:t>u</w:t>
      </w:r>
      <w:r w:rsidR="00375879" w:rsidRPr="005F639D">
        <w:t xml:space="preserve">r since client sends </w:t>
      </w:r>
      <w:r w:rsidR="00375879">
        <w:t xml:space="preserve">and receives </w:t>
      </w:r>
      <w:r w:rsidR="00375879" w:rsidRPr="005F639D">
        <w:t>same length of packets.</w:t>
      </w:r>
      <w:ins w:id="370" w:author="yeltekinsuna" w:date="2012-12-11T11:41:00Z">
        <w:r>
          <w:t xml:space="preserve"> </w:t>
        </w:r>
      </w:ins>
      <w:r w:rsidR="00375879" w:rsidRPr="00066D04">
        <w:t>Thus</w:t>
      </w:r>
      <w:r w:rsidR="00375879">
        <w:t>,</w:t>
      </w:r>
      <w:ins w:id="371" w:author="yeltekinsuna" w:date="2012-12-11T11:41:00Z">
        <w:r>
          <w:t xml:space="preserve"> </w:t>
        </w:r>
      </w:ins>
      <w:r w:rsidR="0024228F">
        <w:t>they are</w:t>
      </w:r>
      <w:r w:rsidR="00375879">
        <w:t xml:space="preserve"> grouped </w:t>
      </w:r>
      <w:r w:rsidR="0024228F">
        <w:t>together</w:t>
      </w:r>
      <w:r w:rsidR="00375879">
        <w:t xml:space="preserve"> for </w:t>
      </w:r>
      <w:ins w:id="372" w:author="yeltekinsuna" w:date="2012-12-11T11:41:00Z">
        <w:r>
          <w:t xml:space="preserve">the </w:t>
        </w:r>
      </w:ins>
      <w:r w:rsidR="00375879">
        <w:t xml:space="preserve">unit </w:t>
      </w:r>
      <w:r w:rsidR="0024228F">
        <w:t>tests</w:t>
      </w:r>
      <w:r w:rsidR="00375879">
        <w:t xml:space="preserve">. </w:t>
      </w:r>
    </w:p>
    <w:p w:rsidR="0024228F" w:rsidRDefault="00C24564" w:rsidP="00C24564">
      <w:pPr>
        <w:pStyle w:val="IEEEParagraph"/>
        <w:ind w:firstLine="0"/>
        <w:pPrChange w:id="373" w:author="yeltekinsuna" w:date="2012-12-11T11:42:00Z">
          <w:pPr>
            <w:pStyle w:val="IEEEParagraph"/>
          </w:pPr>
        </w:pPrChange>
      </w:pPr>
      <w:ins w:id="374" w:author="yeltekinsuna" w:date="2012-12-11T11:42:00Z">
        <w:r>
          <w:lastRenderedPageBreak/>
          <w:t xml:space="preserve">The </w:t>
        </w:r>
      </w:ins>
      <w:r w:rsidR="0024228F">
        <w:t xml:space="preserve">Unit </w:t>
      </w:r>
      <w:commentRangeStart w:id="375"/>
      <w:ins w:id="376" w:author="yeltekinsuna" w:date="2012-12-11T11:42:00Z">
        <w:r>
          <w:t>T</w:t>
        </w:r>
      </w:ins>
      <w:del w:id="377" w:author="yeltekinsuna" w:date="2012-12-11T11:42:00Z">
        <w:r w:rsidR="0024228F" w:rsidDel="00C24564">
          <w:delText>t</w:delText>
        </w:r>
      </w:del>
      <w:proofErr w:type="gramStart"/>
      <w:r w:rsidR="0024228F">
        <w:t>est</w:t>
      </w:r>
      <w:commentRangeEnd w:id="375"/>
      <w:proofErr w:type="gramEnd"/>
      <w:r>
        <w:rPr>
          <w:rStyle w:val="AklamaBavurusu"/>
        </w:rPr>
        <w:commentReference w:id="375"/>
      </w:r>
      <w:r w:rsidR="0024228F">
        <w:t xml:space="preserve"> for </w:t>
      </w:r>
      <w:ins w:id="378" w:author="yeltekinsuna" w:date="2012-12-11T11:42:00Z">
        <w:r>
          <w:t xml:space="preserve">the </w:t>
        </w:r>
      </w:ins>
      <w:r w:rsidR="0024228F">
        <w:t xml:space="preserve">Seamless Mobility and </w:t>
      </w:r>
      <w:ins w:id="379" w:author="yeltekinsuna" w:date="2012-12-11T11:42:00Z">
        <w:r>
          <w:t xml:space="preserve">the </w:t>
        </w:r>
      </w:ins>
      <w:r w:rsidR="0024228F">
        <w:t>Seamless Roaming protocols consist</w:t>
      </w:r>
      <w:del w:id="380" w:author="yeltekinsuna" w:date="2012-12-11T11:43:00Z">
        <w:r w:rsidR="0024228F" w:rsidDel="00C24564">
          <w:delText>s</w:delText>
        </w:r>
      </w:del>
      <w:r w:rsidR="0024228F">
        <w:t xml:space="preserve"> of a client </w:t>
      </w:r>
      <w:del w:id="381" w:author="yeltekinsuna" w:date="2012-12-11T11:43:00Z">
        <w:r w:rsidR="0024228F" w:rsidDel="00C24564">
          <w:delText xml:space="preserve">changes </w:delText>
        </w:r>
      </w:del>
      <w:ins w:id="382" w:author="yeltekinsuna" w:date="2012-12-11T11:43:00Z">
        <w:r>
          <w:t xml:space="preserve">changing the </w:t>
        </w:r>
      </w:ins>
      <w:r w:rsidR="0024228F">
        <w:t xml:space="preserve">serving access point every minute. </w:t>
      </w:r>
      <w:ins w:id="383" w:author="yeltekinsuna" w:date="2012-12-11T11:43:00Z">
        <w:r>
          <w:t xml:space="preserve">The </w:t>
        </w:r>
      </w:ins>
      <w:del w:id="384" w:author="yeltekinsuna" w:date="2012-12-11T11:43:00Z">
        <w:r w:rsidR="0024228F" w:rsidDel="00C24564">
          <w:delText>C</w:delText>
        </w:r>
      </w:del>
      <w:ins w:id="385" w:author="yeltekinsuna" w:date="2012-12-11T11:43:00Z">
        <w:r>
          <w:t>c</w:t>
        </w:r>
      </w:ins>
      <w:r w:rsidR="0024228F">
        <w:t xml:space="preserve">lient is located </w:t>
      </w:r>
      <w:del w:id="386" w:author="yeltekinsuna" w:date="2012-12-11T11:43:00Z">
        <w:r w:rsidR="0024228F" w:rsidDel="00C24564">
          <w:delText xml:space="preserve">in </w:delText>
        </w:r>
      </w:del>
      <w:r w:rsidR="0024228F">
        <w:t xml:space="preserve">between two access points and these access points are both eligible for service. Since these protocols must be seamless to the user it is important to get reasonable delays for these protocols. </w:t>
      </w:r>
    </w:p>
    <w:p w:rsidR="0024228F" w:rsidRDefault="0024228F" w:rsidP="00C24564">
      <w:pPr>
        <w:pStyle w:val="IEEEParagraph"/>
        <w:ind w:firstLine="0"/>
        <w:pPrChange w:id="387" w:author="yeltekinsuna" w:date="2012-12-11T11:44:00Z">
          <w:pPr>
            <w:pStyle w:val="IEEEParagraph"/>
          </w:pPr>
        </w:pPrChange>
      </w:pPr>
      <w:r>
        <w:t>Figure 10 presents the unit test result for Seamless Mobility and Roaming protocols.</w:t>
      </w:r>
    </w:p>
    <w:p w:rsidR="0024228F" w:rsidRDefault="0024228F" w:rsidP="0024228F">
      <w:pPr>
        <w:pStyle w:val="IEEEParagraph"/>
        <w:jc w:val="center"/>
      </w:pPr>
      <w:r>
        <w:rPr>
          <w:noProof/>
          <w:lang w:val="en-US" w:eastAsia="en-US"/>
        </w:rPr>
        <w:drawing>
          <wp:inline distT="0" distB="0" distL="0" distR="0">
            <wp:extent cx="2883594" cy="1942888"/>
            <wp:effectExtent l="0" t="0" r="0" b="0"/>
            <wp:docPr id="24" name="Picture 4" descr="D:\My Documents\albert\tt proje\D4-seamlessmobility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D4-seamlessmobilityroaming.png"/>
                    <pic:cNvPicPr>
                      <a:picLocks noChangeAspect="1" noChangeArrowheads="1"/>
                    </pic:cNvPicPr>
                  </pic:nvPicPr>
                  <pic:blipFill>
                    <a:blip r:embed="rId22"/>
                    <a:srcRect/>
                    <a:stretch>
                      <a:fillRect/>
                    </a:stretch>
                  </pic:blipFill>
                  <pic:spPr bwMode="auto">
                    <a:xfrm>
                      <a:off x="0" y="0"/>
                      <a:ext cx="2883903" cy="1943096"/>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Figure 10. Seamless Mobility and Roaming</w:t>
      </w:r>
      <w:r w:rsidR="007A7E5D">
        <w:rPr>
          <w:sz w:val="16"/>
          <w:szCs w:val="16"/>
        </w:rPr>
        <w:t>protocols</w:t>
      </w:r>
      <w:r>
        <w:rPr>
          <w:sz w:val="16"/>
          <w:szCs w:val="16"/>
        </w:rPr>
        <w:t xml:space="preserve"> Unit Test Result</w:t>
      </w:r>
    </w:p>
    <w:p w:rsidR="0024228F" w:rsidRDefault="0024228F" w:rsidP="00F20BBB">
      <w:pPr>
        <w:pStyle w:val="IEEEParagraph"/>
      </w:pPr>
    </w:p>
    <w:p w:rsidR="00BD55F1" w:rsidRDefault="00C24564" w:rsidP="00C24564">
      <w:pPr>
        <w:pStyle w:val="IEEEParagraph"/>
        <w:ind w:firstLine="0"/>
        <w:pPrChange w:id="388" w:author="yeltekinsuna" w:date="2012-12-11T11:44:00Z">
          <w:pPr>
            <w:pStyle w:val="IEEEParagraph"/>
          </w:pPr>
        </w:pPrChange>
      </w:pPr>
      <w:ins w:id="389" w:author="yeltekinsuna" w:date="2012-12-11T11:45:00Z">
        <w:r>
          <w:t>For</w:t>
        </w:r>
        <w:r w:rsidRPr="005F639D">
          <w:t xml:space="preserve"> </w:t>
        </w:r>
        <w:r>
          <w:t xml:space="preserve">the </w:t>
        </w:r>
        <w:r w:rsidRPr="005F639D">
          <w:t xml:space="preserve">access point change </w:t>
        </w:r>
      </w:ins>
      <w:del w:id="390" w:author="yeltekinsuna" w:date="2012-12-11T11:45:00Z">
        <w:r w:rsidR="00BD55F1" w:rsidRPr="005F639D" w:rsidDel="00C24564">
          <w:delText>I</w:delText>
        </w:r>
      </w:del>
      <w:ins w:id="391" w:author="yeltekinsuna" w:date="2012-12-11T11:45:00Z">
        <w:r>
          <w:t>i</w:t>
        </w:r>
      </w:ins>
      <w:r w:rsidR="00BD55F1" w:rsidRPr="005F639D">
        <w:t xml:space="preserve">n </w:t>
      </w:r>
      <w:ins w:id="392" w:author="yeltekinsuna" w:date="2012-12-11T11:44:00Z">
        <w:r>
          <w:t xml:space="preserve">the </w:t>
        </w:r>
      </w:ins>
      <w:r w:rsidR="00BD55F1">
        <w:t>unit test for these protocols, a</w:t>
      </w:r>
      <w:r w:rsidR="00BD55F1" w:rsidRPr="005F639D">
        <w:t xml:space="preserve"> 0.15 second of network delay</w:t>
      </w:r>
      <w:r w:rsidR="00BD55F1">
        <w:t xml:space="preserve"> </w:t>
      </w:r>
      <w:del w:id="393" w:author="yeltekinsuna" w:date="2012-12-11T11:45:00Z">
        <w:r w:rsidR="00BD55F1" w:rsidDel="00C24564">
          <w:delText>for</w:delText>
        </w:r>
        <w:r w:rsidR="00BD55F1" w:rsidRPr="005F639D" w:rsidDel="00C24564">
          <w:delText xml:space="preserve"> access point change</w:delText>
        </w:r>
        <w:r w:rsidR="00BD55F1" w:rsidDel="00C24564">
          <w:delText xml:space="preserve"> </w:delText>
        </w:r>
      </w:del>
      <w:r w:rsidR="00BD55F1">
        <w:t>is observed</w:t>
      </w:r>
      <w:r w:rsidR="00BD55F1" w:rsidRPr="005F639D">
        <w:t>.</w:t>
      </w:r>
      <w:r w:rsidR="00BD55F1">
        <w:t xml:space="preserve"> Similar to other protocols, there is a </w:t>
      </w:r>
      <w:del w:id="394" w:author="yeltekinsuna" w:date="2012-12-11T11:45:00Z">
        <w:r w:rsidR="00BD55F1" w:rsidDel="00C24564">
          <w:delText xml:space="preserve">transitive </w:delText>
        </w:r>
      </w:del>
      <w:ins w:id="395" w:author="yeltekinsuna" w:date="2012-12-11T11:45:00Z">
        <w:r>
          <w:t xml:space="preserve">transition </w:t>
        </w:r>
      </w:ins>
      <w:r w:rsidR="00BD55F1">
        <w:t>period at the beginning of the simulations, however it reaches</w:t>
      </w:r>
      <w:ins w:id="396" w:author="yeltekinsuna" w:date="2012-12-11T11:45:00Z">
        <w:r>
          <w:t xml:space="preserve"> a</w:t>
        </w:r>
      </w:ins>
      <w:r w:rsidR="00BD55F1">
        <w:t xml:space="preserve"> steady state in time and gains balance.</w:t>
      </w:r>
    </w:p>
    <w:p w:rsidR="00BD55F1" w:rsidRDefault="00BD55F1" w:rsidP="00C24564">
      <w:pPr>
        <w:pStyle w:val="IEEEHeading2"/>
        <w:ind w:left="288"/>
        <w:rPr>
          <w:lang w:val="en-GB"/>
        </w:rPr>
        <w:pPrChange w:id="397" w:author="yeltekinsuna" w:date="2012-12-11T11:45:00Z">
          <w:pPr>
            <w:pStyle w:val="IEEEHeading2"/>
            <w:numPr>
              <w:ilvl w:val="1"/>
              <w:numId w:val="7"/>
            </w:numPr>
            <w:tabs>
              <w:tab w:val="num" w:pos="288"/>
            </w:tabs>
            <w:ind w:left="288" w:hanging="288"/>
          </w:pPr>
        </w:pPrChange>
      </w:pPr>
      <w:r>
        <w:rPr>
          <w:lang w:val="en-GB"/>
        </w:rPr>
        <w:t>Results for Packet Transfer</w:t>
      </w:r>
    </w:p>
    <w:p w:rsidR="00BD55F1" w:rsidRDefault="00C24564" w:rsidP="00C24564">
      <w:pPr>
        <w:pStyle w:val="IEEEParagraph"/>
        <w:ind w:firstLine="0"/>
        <w:pPrChange w:id="398" w:author="yeltekinsuna" w:date="2012-12-11T11:45:00Z">
          <w:pPr>
            <w:pStyle w:val="IEEEParagraph"/>
          </w:pPr>
        </w:pPrChange>
      </w:pPr>
      <w:ins w:id="399" w:author="yeltekinsuna" w:date="2012-12-11T11:46:00Z">
        <w:r>
          <w:t xml:space="preserve">The </w:t>
        </w:r>
      </w:ins>
      <w:r w:rsidR="00BD55F1">
        <w:t xml:space="preserve">Packet transfer is the mostly used protocol in the system. It is crucial to have </w:t>
      </w:r>
      <w:ins w:id="400" w:author="yeltekinsuna" w:date="2012-12-11T11:46:00Z">
        <w:r>
          <w:t xml:space="preserve">a </w:t>
        </w:r>
      </w:ins>
      <w:r w:rsidR="00BD55F1">
        <w:t xml:space="preserve">small amount of network delay for this protocol </w:t>
      </w:r>
      <w:del w:id="401" w:author="yeltekinsuna" w:date="2012-12-11T11:47:00Z">
        <w:r w:rsidR="00BD55F1" w:rsidDel="00C24564">
          <w:delText>because of it’s often use</w:delText>
        </w:r>
      </w:del>
      <w:ins w:id="402" w:author="yeltekinsuna" w:date="2012-12-11T11:47:00Z">
        <w:r>
          <w:t xml:space="preserve">since </w:t>
        </w:r>
        <w:proofErr w:type="gramStart"/>
        <w:r>
          <w:t>its</w:t>
        </w:r>
        <w:proofErr w:type="gramEnd"/>
        <w:r>
          <w:t xml:space="preserve"> used often</w:t>
        </w:r>
      </w:ins>
      <w:r w:rsidR="00BD55F1">
        <w:t xml:space="preserve">. </w:t>
      </w:r>
      <w:ins w:id="403" w:author="yeltekinsuna" w:date="2012-12-11T11:47:00Z">
        <w:r>
          <w:t xml:space="preserve">The </w:t>
        </w:r>
      </w:ins>
      <w:r w:rsidR="00BD55F1" w:rsidRPr="005F639D">
        <w:t xml:space="preserve">Packet transfer unit </w:t>
      </w:r>
      <w:r w:rsidR="00BD55F1">
        <w:t>test</w:t>
      </w:r>
      <w:ins w:id="404" w:author="yeltekinsuna" w:date="2012-12-11T11:47:00Z">
        <w:r>
          <w:t xml:space="preserve"> </w:t>
        </w:r>
      </w:ins>
      <w:r w:rsidR="00BD55F1">
        <w:t xml:space="preserve">scenario is </w:t>
      </w:r>
      <w:del w:id="405" w:author="yeltekinsuna" w:date="2012-12-11T11:47:00Z">
        <w:r w:rsidR="00BD55F1" w:rsidDel="00C24564">
          <w:delText>that</w:delText>
        </w:r>
        <w:r w:rsidR="00BD55F1" w:rsidRPr="005F639D" w:rsidDel="00C24564">
          <w:delText xml:space="preserve"> </w:delText>
        </w:r>
      </w:del>
      <w:ins w:id="406" w:author="yeltekinsuna" w:date="2012-12-11T11:47:00Z">
        <w:r>
          <w:t>as such that</w:t>
        </w:r>
        <w:r w:rsidRPr="005F639D">
          <w:t xml:space="preserve"> </w:t>
        </w:r>
      </w:ins>
      <w:r w:rsidR="00BD55F1" w:rsidRPr="005F639D">
        <w:t xml:space="preserve">a </w:t>
      </w:r>
      <w:r w:rsidR="00BD55F1">
        <w:t xml:space="preserve">client sends a 512-byte packet every minute. </w:t>
      </w:r>
    </w:p>
    <w:p w:rsidR="00BD55F1" w:rsidRDefault="00BD55F1" w:rsidP="00B82545">
      <w:pPr>
        <w:pStyle w:val="IEEEParagraph"/>
        <w:ind w:firstLine="0"/>
        <w:pPrChange w:id="407" w:author="yeltekinsuna" w:date="2012-12-11T11:51:00Z">
          <w:pPr>
            <w:pStyle w:val="IEEEParagraph"/>
          </w:pPr>
        </w:pPrChange>
      </w:pPr>
      <w:r>
        <w:t>Figure 11 shows the unit test result for Packet Transfer protocol.</w:t>
      </w:r>
    </w:p>
    <w:p w:rsidR="00BD55F1" w:rsidRDefault="00BD55F1" w:rsidP="00BD55F1">
      <w:pPr>
        <w:pStyle w:val="IEEEParagraph"/>
        <w:jc w:val="center"/>
      </w:pPr>
      <w:r>
        <w:rPr>
          <w:noProof/>
          <w:lang w:val="en-US" w:eastAsia="en-US"/>
        </w:rPr>
        <w:drawing>
          <wp:inline distT="0" distB="0" distL="0" distR="0">
            <wp:extent cx="2931988" cy="1966595"/>
            <wp:effectExtent l="0" t="0" r="0" b="0"/>
            <wp:docPr id="33" name="Picture 7" descr="D:\My Documents\albert\tt proje\D4-packettre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D4-packettreansfer.png"/>
                    <pic:cNvPicPr>
                      <a:picLocks noChangeAspect="1" noChangeArrowheads="1"/>
                    </pic:cNvPicPr>
                  </pic:nvPicPr>
                  <pic:blipFill>
                    <a:blip r:embed="rId23"/>
                    <a:srcRect/>
                    <a:stretch>
                      <a:fillRect/>
                    </a:stretch>
                  </pic:blipFill>
                  <pic:spPr bwMode="auto">
                    <a:xfrm>
                      <a:off x="0" y="0"/>
                      <a:ext cx="2932088" cy="1966662"/>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t>Figure 11. Packet Transfer</w:t>
      </w:r>
      <w:r w:rsidR="007A7E5D">
        <w:rPr>
          <w:sz w:val="16"/>
          <w:szCs w:val="16"/>
        </w:rPr>
        <w:t>protocol</w:t>
      </w:r>
      <w:r>
        <w:rPr>
          <w:sz w:val="16"/>
          <w:szCs w:val="16"/>
        </w:rPr>
        <w:t xml:space="preserve"> Unit Test Result</w:t>
      </w:r>
    </w:p>
    <w:p w:rsidR="00BD55F1" w:rsidRDefault="00BD55F1" w:rsidP="00F20BBB">
      <w:pPr>
        <w:pStyle w:val="IEEEParagraph"/>
      </w:pPr>
    </w:p>
    <w:p w:rsidR="00792CDF" w:rsidRDefault="00B82545" w:rsidP="00B82545">
      <w:pPr>
        <w:pStyle w:val="IEEEParagraph"/>
        <w:ind w:firstLine="0"/>
        <w:pPrChange w:id="408" w:author="yeltekinsuna" w:date="2012-12-11T11:51:00Z">
          <w:pPr>
            <w:pStyle w:val="IEEEParagraph"/>
          </w:pPr>
        </w:pPrChange>
      </w:pPr>
      <w:proofErr w:type="spellStart"/>
      <w:ins w:id="409" w:author="yeltekinsuna" w:date="2012-12-11T11:51:00Z">
        <w:r>
          <w:t>The</w:t>
        </w:r>
      </w:ins>
      <w:r w:rsidR="00BD55F1">
        <w:t>Unit</w:t>
      </w:r>
      <w:proofErr w:type="spellEnd"/>
      <w:r w:rsidR="00BD55F1">
        <w:t xml:space="preserve"> test gave a higher average delay value at the </w:t>
      </w:r>
      <w:del w:id="410" w:author="yeltekinsuna" w:date="2012-12-11T11:51:00Z">
        <w:r w:rsidR="00BD55F1" w:rsidDel="00B82545">
          <w:delText xml:space="preserve">early </w:delText>
        </w:r>
      </w:del>
      <w:ins w:id="411" w:author="yeltekinsuna" w:date="2012-12-11T11:51:00Z">
        <w:r>
          <w:t xml:space="preserve">initial </w:t>
        </w:r>
      </w:ins>
      <w:r w:rsidR="00BD55F1">
        <w:t xml:space="preserve">parts of the simulation </w:t>
      </w:r>
      <w:del w:id="412" w:author="yeltekinsuna" w:date="2012-12-11T11:52:00Z">
        <w:r w:rsidR="00792CDF" w:rsidDel="00B82545">
          <w:delText xml:space="preserve">but </w:delText>
        </w:r>
      </w:del>
      <w:ins w:id="413" w:author="yeltekinsuna" w:date="2012-12-11T11:52:00Z">
        <w:r>
          <w:t xml:space="preserve">however </w:t>
        </w:r>
      </w:ins>
      <w:r w:rsidR="00792CDF">
        <w:t xml:space="preserve">expectedly it reaches a balance </w:t>
      </w:r>
      <w:del w:id="414" w:author="yeltekinsuna" w:date="2012-12-11T11:52:00Z">
        <w:r w:rsidR="00792CDF" w:rsidDel="00B82545">
          <w:delText xml:space="preserve">through </w:delText>
        </w:r>
      </w:del>
      <w:ins w:id="415" w:author="yeltekinsuna" w:date="2012-12-11T11:52:00Z">
        <w:r>
          <w:t xml:space="preserve">as </w:t>
        </w:r>
      </w:ins>
      <w:r w:rsidR="00792CDF">
        <w:t>time</w:t>
      </w:r>
      <w:ins w:id="416" w:author="yeltekinsuna" w:date="2012-12-11T11:52:00Z">
        <w:r>
          <w:t xml:space="preserve"> passes</w:t>
        </w:r>
      </w:ins>
      <w:r w:rsidR="00BD55F1">
        <w:t>.</w:t>
      </w:r>
      <w:r w:rsidR="00792CDF">
        <w:t xml:space="preserve"> As seen on Figure </w:t>
      </w:r>
      <w:r w:rsidR="00792CDF">
        <w:lastRenderedPageBreak/>
        <w:t>11, a</w:t>
      </w:r>
      <w:r w:rsidR="00BD55F1">
        <w:t>t steady state,</w:t>
      </w:r>
      <w:ins w:id="417" w:author="yeltekinsuna" w:date="2012-12-11T11:52:00Z">
        <w:r>
          <w:t xml:space="preserve"> </w:t>
        </w:r>
      </w:ins>
      <w:r w:rsidR="00792CDF">
        <w:t>packets are received</w:t>
      </w:r>
      <w:r w:rsidR="00BD55F1">
        <w:t xml:space="preserve"> in a </w:t>
      </w:r>
      <w:r w:rsidR="00BD55F1" w:rsidRPr="005F639D">
        <w:t>very short amount of time</w:t>
      </w:r>
      <w:r w:rsidR="00BD55F1">
        <w:t>, which is around 0.0002 second.</w:t>
      </w:r>
    </w:p>
    <w:p w:rsidR="007A7E5D" w:rsidRDefault="007A7E5D" w:rsidP="00B82545">
      <w:pPr>
        <w:pStyle w:val="IEEEHeading2"/>
        <w:ind w:left="288"/>
        <w:rPr>
          <w:lang w:val="en-GB"/>
        </w:rPr>
        <w:pPrChange w:id="418" w:author="yeltekinsuna" w:date="2012-12-11T11:52:00Z">
          <w:pPr>
            <w:pStyle w:val="IEEEHeading2"/>
            <w:numPr>
              <w:ilvl w:val="1"/>
              <w:numId w:val="7"/>
            </w:numPr>
            <w:tabs>
              <w:tab w:val="num" w:pos="288"/>
            </w:tabs>
            <w:ind w:left="288" w:hanging="288"/>
          </w:pPr>
        </w:pPrChange>
      </w:pPr>
      <w:r>
        <w:rPr>
          <w:lang w:val="en-GB"/>
        </w:rPr>
        <w:t>Results for Update Packets</w:t>
      </w:r>
    </w:p>
    <w:p w:rsidR="007A7E5D" w:rsidRDefault="00B82545" w:rsidP="00B82545">
      <w:pPr>
        <w:pStyle w:val="IEEEParagraph"/>
        <w:ind w:firstLine="0"/>
        <w:pPrChange w:id="419" w:author="yeltekinsuna" w:date="2012-12-11T11:53:00Z">
          <w:pPr>
            <w:pStyle w:val="IEEEParagraph"/>
          </w:pPr>
        </w:pPrChange>
      </w:pPr>
      <w:ins w:id="420" w:author="yeltekinsuna" w:date="2012-12-11T11:53:00Z">
        <w:r>
          <w:t xml:space="preserve">The </w:t>
        </w:r>
      </w:ins>
      <w:r w:rsidR="007A7E5D" w:rsidRPr="007A7E5D">
        <w:t>Update Packets</w:t>
      </w:r>
      <w:r w:rsidR="007A7E5D" w:rsidRPr="00CC7108">
        <w:t xml:space="preserve"> pro</w:t>
      </w:r>
      <w:r w:rsidR="00347495">
        <w:t>tocol takes place between</w:t>
      </w:r>
      <w:r w:rsidR="007A7E5D">
        <w:t xml:space="preserve"> </w:t>
      </w:r>
      <w:ins w:id="421" w:author="yeltekinsuna" w:date="2012-12-11T11:53:00Z">
        <w:r>
          <w:t xml:space="preserve">the </w:t>
        </w:r>
      </w:ins>
      <w:r w:rsidR="007A7E5D">
        <w:t xml:space="preserve">AP </w:t>
      </w:r>
      <w:r w:rsidR="00347495">
        <w:t>and</w:t>
      </w:r>
      <w:ins w:id="422" w:author="yeltekinsuna" w:date="2012-12-11T11:53:00Z">
        <w:r>
          <w:t xml:space="preserve"> the </w:t>
        </w:r>
      </w:ins>
      <w:r w:rsidR="007A7E5D">
        <w:t xml:space="preserve">TTP. In this simulation </w:t>
      </w:r>
      <w:ins w:id="423" w:author="yeltekinsuna" w:date="2012-12-11T11:53:00Z">
        <w:r>
          <w:t xml:space="preserve">the </w:t>
        </w:r>
      </w:ins>
      <w:r w:rsidR="007A7E5D">
        <w:t xml:space="preserve">access point updates the user info stored at </w:t>
      </w:r>
      <w:ins w:id="424" w:author="yeltekinsuna" w:date="2012-12-11T11:53:00Z">
        <w:r>
          <w:t xml:space="preserve">the </w:t>
        </w:r>
      </w:ins>
      <w:r w:rsidR="007A7E5D">
        <w:t xml:space="preserve">operator. Figure 12 </w:t>
      </w:r>
      <w:del w:id="425" w:author="yeltekinsuna" w:date="2012-12-11T11:54:00Z">
        <w:r w:rsidR="007A7E5D" w:rsidDel="00B82545">
          <w:delText xml:space="preserve">shows </w:delText>
        </w:r>
      </w:del>
      <w:ins w:id="426" w:author="yeltekinsuna" w:date="2012-12-11T11:54:00Z">
        <w:r>
          <w:t xml:space="preserve">displays </w:t>
        </w:r>
      </w:ins>
      <w:r w:rsidR="007A7E5D">
        <w:t xml:space="preserve">the average delay of </w:t>
      </w:r>
      <w:r w:rsidR="007A7E5D" w:rsidRPr="007A7E5D">
        <w:t>Update Packets</w:t>
      </w:r>
      <w:r w:rsidR="007A7E5D">
        <w:t xml:space="preserve"> protocol over time.</w:t>
      </w:r>
    </w:p>
    <w:p w:rsidR="007A7E5D" w:rsidRDefault="007A7E5D" w:rsidP="007A7E5D">
      <w:pPr>
        <w:pStyle w:val="IEEEParagraph"/>
      </w:pPr>
      <w:r>
        <w:rPr>
          <w:noProof/>
          <w:lang w:val="en-US" w:eastAsia="en-US"/>
        </w:rPr>
        <w:drawing>
          <wp:inline distT="0" distB="0" distL="0" distR="0">
            <wp:extent cx="2881475" cy="1291802"/>
            <wp:effectExtent l="0" t="0" r="0" b="0"/>
            <wp:docPr id="34" name="Picture 8" descr="D:\My Documents\albert\tt proje\D4-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albert\tt proje\D4-updatepackets.png"/>
                    <pic:cNvPicPr>
                      <a:picLocks noChangeAspect="1" noChangeArrowheads="1"/>
                    </pic:cNvPicPr>
                  </pic:nvPicPr>
                  <pic:blipFill>
                    <a:blip r:embed="rId24"/>
                    <a:srcRect/>
                    <a:stretch>
                      <a:fillRect/>
                    </a:stretch>
                  </pic:blipFill>
                  <pic:spPr bwMode="auto">
                    <a:xfrm>
                      <a:off x="0" y="0"/>
                      <a:ext cx="2882356" cy="1292197"/>
                    </a:xfrm>
                    <a:prstGeom prst="rect">
                      <a:avLst/>
                    </a:prstGeom>
                    <a:noFill/>
                    <a:ln w="9525">
                      <a:noFill/>
                      <a:miter lim="800000"/>
                      <a:headEnd/>
                      <a:tailEnd/>
                    </a:ln>
                  </pic:spPr>
                </pic:pic>
              </a:graphicData>
            </a:graphic>
          </wp:inline>
        </w:drawing>
      </w:r>
    </w:p>
    <w:p w:rsidR="007A7E5D" w:rsidRDefault="007A7E5D" w:rsidP="007A7E5D">
      <w:pPr>
        <w:pStyle w:val="IEEEParagraph"/>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B82545">
      <w:pPr>
        <w:pStyle w:val="IEEEParagraph"/>
        <w:ind w:firstLine="0"/>
        <w:pPrChange w:id="427" w:author="yeltekinsuna" w:date="2012-12-11T11:54:00Z">
          <w:pPr>
            <w:pStyle w:val="IEEEParagraph"/>
          </w:pPr>
        </w:pPrChange>
      </w:pPr>
      <w:r>
        <w:t xml:space="preserve">In the simulation scenario, </w:t>
      </w:r>
      <w:ins w:id="428" w:author="yeltekinsuna" w:date="2012-12-11T11:54:00Z">
        <w:r w:rsidR="00B82545">
          <w:t xml:space="preserve">the </w:t>
        </w:r>
      </w:ins>
      <w:r>
        <w:t>APs update</w:t>
      </w:r>
      <w:r w:rsidRPr="00CC7108">
        <w:t xml:space="preserve"> operator </w:t>
      </w:r>
      <w:r>
        <w:t xml:space="preserve">once </w:t>
      </w:r>
      <w:del w:id="429" w:author="yeltekinsuna" w:date="2012-12-11T11:54:00Z">
        <w:r w:rsidDel="00B82545">
          <w:delText xml:space="preserve">in </w:delText>
        </w:r>
      </w:del>
      <w:r w:rsidRPr="00CC7108">
        <w:t xml:space="preserve">every second. </w:t>
      </w:r>
      <w:proofErr w:type="spellStart"/>
      <w:ins w:id="430" w:author="yeltekinsuna" w:date="2012-12-11T11:54:00Z">
        <w:r w:rsidR="00B82545">
          <w:t>The</w:t>
        </w:r>
      </w:ins>
      <w:del w:id="431" w:author="yeltekinsuna" w:date="2012-12-11T11:54:00Z">
        <w:r w:rsidRPr="00CC7108" w:rsidDel="00B82545">
          <w:delText xml:space="preserve">Our </w:delText>
        </w:r>
      </w:del>
      <w:r w:rsidRPr="00CC7108">
        <w:t>simulation</w:t>
      </w:r>
      <w:proofErr w:type="spellEnd"/>
      <w:r w:rsidRPr="00CC7108">
        <w:t xml:space="preserve"> </w:t>
      </w:r>
      <w:del w:id="432" w:author="yeltekinsuna" w:date="2012-12-11T11:55:00Z">
        <w:r w:rsidRPr="00CC7108" w:rsidDel="00B82545">
          <w:delText xml:space="preserve">showed </w:delText>
        </w:r>
      </w:del>
      <w:ins w:id="433" w:author="yeltekinsuna" w:date="2012-12-11T11:55:00Z">
        <w:r w:rsidR="00B82545">
          <w:t>illustrates</w:t>
        </w:r>
        <w:r w:rsidR="00B82545" w:rsidRPr="00CC7108">
          <w:t xml:space="preserve"> </w:t>
        </w:r>
      </w:ins>
      <w:r>
        <w:t>that</w:t>
      </w:r>
      <w:ins w:id="434" w:author="yeltekinsuna" w:date="2012-12-11T11:55:00Z">
        <w:r w:rsidR="00B82545">
          <w:t xml:space="preserve"> </w:t>
        </w:r>
      </w:ins>
      <w:r>
        <w: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rsidR="00792CDF" w:rsidRDefault="00792CDF" w:rsidP="00B82545">
      <w:pPr>
        <w:pStyle w:val="IEEEHeading1"/>
        <w:numPr>
          <w:ilvl w:val="0"/>
          <w:numId w:val="0"/>
        </w:numPr>
        <w:ind w:left="289"/>
        <w:jc w:val="left"/>
        <w:pPrChange w:id="435" w:author="yeltekinsuna" w:date="2012-12-11T11:53:00Z">
          <w:pPr>
            <w:pStyle w:val="IEEEHeading1"/>
          </w:pPr>
        </w:pPrChange>
      </w:pPr>
      <w:r>
        <w:t>Conclusion</w:t>
      </w:r>
    </w:p>
    <w:p w:rsidR="00F706E6" w:rsidRDefault="00792CDF" w:rsidP="00B82545">
      <w:pPr>
        <w:pStyle w:val="IEEEParagraph"/>
        <w:ind w:firstLine="0"/>
        <w:pPrChange w:id="436" w:author="yeltekinsuna" w:date="2012-12-11T11:55:00Z">
          <w:pPr>
            <w:pStyle w:val="IEEEParagraph"/>
          </w:pPr>
        </w:pPrChange>
      </w:pPr>
      <w:r>
        <w:t xml:space="preserve">In </w:t>
      </w:r>
      <w:r w:rsidR="00F706E6">
        <w:t>unit</w:t>
      </w:r>
      <w:r>
        <w:t xml:space="preserve"> tests, standalone performances of the protocols under trivial usage scenarios</w:t>
      </w:r>
      <w:r w:rsidR="00F706E6">
        <w:t xml:space="preserve"> are analysed</w:t>
      </w:r>
      <w:r>
        <w:t xml:space="preserve">. </w:t>
      </w:r>
      <w:ins w:id="437" w:author="yeltekinsuna" w:date="2012-12-11T11:56:00Z">
        <w:r w:rsidR="00B82545">
          <w:t xml:space="preserve">The </w:t>
        </w:r>
      </w:ins>
      <w:r w:rsidR="00F706E6">
        <w:t>U</w:t>
      </w:r>
      <w:r>
        <w:t xml:space="preserve">nit tests set an </w:t>
      </w:r>
      <w:r>
        <w:lastRenderedPageBreak/>
        <w:t xml:space="preserve">example for how the system will behave in empty hours. In this way, the first proof-of-concept implementation of the system </w:t>
      </w:r>
      <w:r w:rsidR="00F706E6">
        <w:t xml:space="preserve">is provided </w:t>
      </w:r>
      <w:r>
        <w:t xml:space="preserve">and </w:t>
      </w:r>
      <w:ins w:id="438" w:author="yeltekinsuna" w:date="2012-12-11T11:57:00Z">
        <w:r w:rsidR="00B82545">
          <w:t xml:space="preserve">it is demonstrated that </w:t>
        </w:r>
      </w:ins>
      <w:del w:id="439" w:author="yeltekinsuna" w:date="2012-12-11T11:57:00Z">
        <w:r w:rsidDel="00B82545">
          <w:delText>showed that</w:delText>
        </w:r>
      </w:del>
      <w:r>
        <w:t xml:space="preserve"> the designed protocols reach steady state and reasonable performance in time.</w:t>
      </w:r>
    </w:p>
    <w:p w:rsidR="0062033E" w:rsidRPr="00792CDF" w:rsidRDefault="00B82545" w:rsidP="00B82545">
      <w:pPr>
        <w:pStyle w:val="IEEEParagraph"/>
        <w:ind w:firstLine="0"/>
        <w:pPrChange w:id="440" w:author="yeltekinsuna" w:date="2012-12-11T11:58:00Z">
          <w:pPr>
            <w:pStyle w:val="IEEEParagraph"/>
          </w:pPr>
        </w:pPrChange>
      </w:pPr>
      <w:ins w:id="441" w:author="yeltekinsuna" w:date="2012-12-11T11:58:00Z">
        <w:r>
          <w:t xml:space="preserve">The </w:t>
        </w:r>
      </w:ins>
      <w:r w:rsidR="00F706E6">
        <w:t>Results</w:t>
      </w:r>
      <w:ins w:id="442" w:author="yeltekinsuna" w:date="2012-12-11T11:58:00Z">
        <w:r>
          <w:t xml:space="preserve"> </w:t>
        </w:r>
      </w:ins>
      <w:r w:rsidR="00F706E6">
        <w:t>are</w:t>
      </w:r>
      <w:r w:rsidR="00792CDF">
        <w:t xml:space="preserve"> </w:t>
      </w:r>
      <w:del w:id="443" w:author="yeltekinsuna" w:date="2012-12-11T11:58:00Z">
        <w:r w:rsidR="00792CDF" w:rsidDel="00B82545">
          <w:delText xml:space="preserve">very important </w:delText>
        </w:r>
      </w:del>
      <w:ins w:id="444" w:author="yeltekinsuna" w:date="2012-12-11T11:58:00Z">
        <w:r>
          <w:t xml:space="preserve">significant </w:t>
        </w:r>
      </w:ins>
      <w:r w:rsidR="00792CDF">
        <w:t xml:space="preserve">since the actual usage of </w:t>
      </w:r>
      <w:r w:rsidR="00154B72">
        <w:t>the system</w:t>
      </w:r>
      <w:r w:rsidR="00792CDF">
        <w:t xml:space="preserve"> is a combination of these </w:t>
      </w:r>
      <w:commentRangeStart w:id="445"/>
      <w:r w:rsidR="00792CDF">
        <w:t>protocols</w:t>
      </w:r>
      <w:commentRangeEnd w:id="445"/>
      <w:r>
        <w:rPr>
          <w:rStyle w:val="AklamaBavurusu"/>
        </w:rPr>
        <w:commentReference w:id="445"/>
      </w:r>
      <w:r w:rsidR="00792CDF">
        <w:t xml:space="preserve">. </w:t>
      </w:r>
      <w:ins w:id="446" w:author="yeltekinsuna" w:date="2012-12-11T11:59:00Z">
        <w:r>
          <w:t xml:space="preserve">The </w:t>
        </w:r>
      </w:ins>
      <w:r w:rsidR="00F706E6">
        <w:t xml:space="preserve">Unit tests show that the proposed system is a considerable and </w:t>
      </w:r>
      <w:bookmarkStart w:id="447" w:name="_GoBack"/>
      <w:bookmarkEnd w:id="447"/>
      <w:del w:id="448" w:author="yeltekinsuna" w:date="2012-12-11T11:59:00Z">
        <w:r w:rsidR="00F706E6" w:rsidDel="002D7845">
          <w:delText>an</w:delText>
        </w:r>
      </w:del>
      <w:r w:rsidR="00F706E6">
        <w:t xml:space="preserve">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proofErr w:type="spellStart"/>
      <w:r>
        <w:t>Akyildiz</w:t>
      </w:r>
      <w:proofErr w:type="spellEnd"/>
      <w:r>
        <w:t xml:space="preserve">,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5" w:history="1">
        <w:r w:rsidRPr="00506DDC">
          <w:rPr>
            <w:rStyle w:val="Kpr"/>
            <w:lang w:val="en-AU"/>
          </w:rPr>
          <w:t>http://www.nsnam.org/</w:t>
        </w:r>
      </w:hyperlink>
    </w:p>
    <w:p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Kpr"/>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 w:author="yeltekinsuna" w:date="2012-12-11T10:09:00Z" w:initials="y">
    <w:p w:rsidR="00B82545" w:rsidRDefault="00B82545">
      <w:pPr>
        <w:pStyle w:val="AklamaMetni"/>
      </w:pPr>
      <w:r>
        <w:rPr>
          <w:rStyle w:val="AklamaBavurusu"/>
        </w:rPr>
        <w:annotationRef/>
      </w:r>
      <w:proofErr w:type="spellStart"/>
      <w:r>
        <w:t>Bir</w:t>
      </w:r>
      <w:proofErr w:type="spellEnd"/>
      <w:r>
        <w:t xml:space="preserve"> </w:t>
      </w:r>
      <w:proofErr w:type="spellStart"/>
      <w:r>
        <w:t>kez</w:t>
      </w:r>
      <w:proofErr w:type="spellEnd"/>
      <w:r>
        <w:t xml:space="preserve"> serial number (SN) </w:t>
      </w:r>
      <w:proofErr w:type="spellStart"/>
      <w:r>
        <w:t>dedin</w:t>
      </w:r>
      <w:proofErr w:type="spellEnd"/>
      <w:r>
        <w:t xml:space="preserve"> </w:t>
      </w:r>
      <w:proofErr w:type="spellStart"/>
      <w:r>
        <w:t>artik</w:t>
      </w:r>
      <w:proofErr w:type="spellEnd"/>
      <w:r>
        <w:t xml:space="preserve"> direct SN </w:t>
      </w:r>
      <w:proofErr w:type="spellStart"/>
      <w:r>
        <w:t>kullanabilirsin</w:t>
      </w:r>
      <w:proofErr w:type="spellEnd"/>
      <w:r>
        <w:t>.</w:t>
      </w:r>
    </w:p>
  </w:comment>
  <w:comment w:id="233" w:author="yeltekinsuna" w:date="2012-12-11T10:45:00Z" w:initials="y">
    <w:p w:rsidR="00B82545" w:rsidRDefault="00B82545">
      <w:pPr>
        <w:pStyle w:val="AklamaMetni"/>
      </w:pPr>
      <w:r>
        <w:rPr>
          <w:rStyle w:val="AklamaBavurusu"/>
        </w:rPr>
        <w:annotationRef/>
      </w:r>
      <w:r>
        <w:t xml:space="preserve">Bu </w:t>
      </w:r>
      <w:proofErr w:type="spellStart"/>
      <w:r>
        <w:t>ya</w:t>
      </w:r>
      <w:proofErr w:type="spellEnd"/>
      <w:r>
        <w:t xml:space="preserve"> s/he </w:t>
      </w:r>
      <w:proofErr w:type="spellStart"/>
      <w:r>
        <w:t>diye</w:t>
      </w:r>
      <w:proofErr w:type="spellEnd"/>
      <w:r>
        <w:t xml:space="preserve"> </w:t>
      </w:r>
      <w:proofErr w:type="spellStart"/>
      <w:r>
        <w:t>yaziliyor</w:t>
      </w:r>
      <w:proofErr w:type="spellEnd"/>
      <w:r>
        <w:t xml:space="preserve"> </w:t>
      </w:r>
      <w:proofErr w:type="spellStart"/>
      <w:r>
        <w:t>ama</w:t>
      </w:r>
      <w:proofErr w:type="spellEnd"/>
      <w:r>
        <w:t xml:space="preserve"> </w:t>
      </w:r>
      <w:proofErr w:type="spellStart"/>
      <w:r>
        <w:t>akademisyenler</w:t>
      </w:r>
      <w:proofErr w:type="spellEnd"/>
      <w:r>
        <w:t xml:space="preserve"> </w:t>
      </w:r>
      <w:proofErr w:type="spellStart"/>
      <w:r>
        <w:t>siklik</w:t>
      </w:r>
      <w:proofErr w:type="spellEnd"/>
      <w:r>
        <w:t xml:space="preserve"> </w:t>
      </w:r>
      <w:proofErr w:type="spellStart"/>
      <w:r>
        <w:t>olsun</w:t>
      </w:r>
      <w:proofErr w:type="spellEnd"/>
      <w:r>
        <w:t xml:space="preserve"> </w:t>
      </w:r>
      <w:proofErr w:type="spellStart"/>
      <w:r>
        <w:t>diye</w:t>
      </w:r>
      <w:proofErr w:type="spellEnd"/>
      <w:r>
        <w:t xml:space="preserve"> direct she </w:t>
      </w:r>
      <w:proofErr w:type="spellStart"/>
      <w:r>
        <w:t>yaziyor</w:t>
      </w:r>
      <w:proofErr w:type="spellEnd"/>
      <w:r>
        <w:t xml:space="preserve"> </w:t>
      </w:r>
      <w:proofErr w:type="spellStart"/>
      <w:r>
        <w:t>sosyal</w:t>
      </w:r>
      <w:proofErr w:type="spellEnd"/>
      <w:r>
        <w:t xml:space="preserve"> </w:t>
      </w:r>
      <w:proofErr w:type="spellStart"/>
      <w:r>
        <w:t>bilimlerde</w:t>
      </w:r>
      <w:proofErr w:type="spellEnd"/>
      <w:r>
        <w:t>.</w:t>
      </w:r>
    </w:p>
  </w:comment>
  <w:comment w:id="362" w:author="yeltekinsuna" w:date="2012-12-11T11:39:00Z" w:initials="y">
    <w:p w:rsidR="00B82545" w:rsidRDefault="00B82545">
      <w:pPr>
        <w:pStyle w:val="AklamaMetni"/>
      </w:pPr>
      <w:r>
        <w:rPr>
          <w:rStyle w:val="AklamaBavurusu"/>
        </w:rPr>
        <w:annotationRef/>
      </w:r>
      <w:proofErr w:type="spellStart"/>
      <w:r>
        <w:t>Kural</w:t>
      </w:r>
      <w:proofErr w:type="spellEnd"/>
      <w:r>
        <w:t xml:space="preserve">: </w:t>
      </w:r>
      <w:proofErr w:type="spellStart"/>
      <w:r>
        <w:t>Bir</w:t>
      </w:r>
      <w:proofErr w:type="spellEnd"/>
      <w:r>
        <w:t xml:space="preserve"> </w:t>
      </w:r>
      <w:proofErr w:type="spellStart"/>
      <w:r>
        <w:t>spesifik</w:t>
      </w:r>
      <w:proofErr w:type="spellEnd"/>
      <w:r>
        <w:t xml:space="preserve"> </w:t>
      </w:r>
      <w:proofErr w:type="spellStart"/>
      <w:r>
        <w:t>seyden</w:t>
      </w:r>
      <w:proofErr w:type="spellEnd"/>
      <w:r>
        <w:t xml:space="preserve"> </w:t>
      </w:r>
      <w:proofErr w:type="spellStart"/>
      <w:r>
        <w:t>bahsediyorsan</w:t>
      </w:r>
      <w:proofErr w:type="spellEnd"/>
      <w:r>
        <w:t xml:space="preserve"> `the` </w:t>
      </w:r>
      <w:proofErr w:type="spellStart"/>
      <w:r>
        <w:t>konur</w:t>
      </w:r>
      <w:proofErr w:type="spellEnd"/>
    </w:p>
  </w:comment>
  <w:comment w:id="363" w:author="yeltekinsuna" w:date="2012-12-11T11:41:00Z" w:initials="y">
    <w:p w:rsidR="00B82545" w:rsidRDefault="00B82545">
      <w:pPr>
        <w:pStyle w:val="AklamaMetni"/>
      </w:pPr>
      <w:r>
        <w:rPr>
          <w:rStyle w:val="AklamaBavurusu"/>
        </w:rPr>
        <w:annotationRef/>
      </w:r>
      <w:r>
        <w:t xml:space="preserve">Bu ne </w:t>
      </w:r>
      <w:proofErr w:type="spellStart"/>
      <w:r>
        <w:t>demek</w:t>
      </w:r>
      <w:proofErr w:type="spellEnd"/>
      <w:r>
        <w:t xml:space="preserve"> </w:t>
      </w:r>
      <w:proofErr w:type="spellStart"/>
      <w:r>
        <w:t>bunu</w:t>
      </w:r>
      <w:proofErr w:type="spellEnd"/>
      <w:r>
        <w:t xml:space="preserve"> formal </w:t>
      </w:r>
      <w:proofErr w:type="spellStart"/>
      <w:r>
        <w:t>soylemelisin</w:t>
      </w:r>
      <w:proofErr w:type="spellEnd"/>
      <w:r>
        <w:t xml:space="preserve"> to establish the number of clients </w:t>
      </w:r>
      <w:proofErr w:type="spellStart"/>
      <w:r>
        <w:t>mesela</w:t>
      </w:r>
      <w:proofErr w:type="spellEnd"/>
      <w:r>
        <w:t xml:space="preserve"> </w:t>
      </w:r>
      <w:proofErr w:type="spellStart"/>
      <w:r>
        <w:t>diebilirsin</w:t>
      </w:r>
      <w:proofErr w:type="spellEnd"/>
      <w:r>
        <w:t>.</w:t>
      </w:r>
    </w:p>
  </w:comment>
  <w:comment w:id="375" w:author="yeltekinsuna" w:date="2012-12-11T11:42:00Z" w:initials="y">
    <w:p w:rsidR="00B82545" w:rsidRDefault="00B82545">
      <w:pPr>
        <w:pStyle w:val="AklamaMetni"/>
      </w:pPr>
      <w:r>
        <w:rPr>
          <w:rStyle w:val="AklamaBavurusu"/>
        </w:rPr>
        <w:annotationRef/>
      </w:r>
      <w:r>
        <w:t>EMIN DEGILIM Unit Test mi unit test mi</w:t>
      </w:r>
    </w:p>
  </w:comment>
  <w:comment w:id="445" w:author="yeltekinsuna" w:date="2012-12-11T11:59:00Z" w:initials="y">
    <w:p w:rsidR="00B82545" w:rsidRDefault="00B82545">
      <w:pPr>
        <w:pStyle w:val="AklamaMetni"/>
      </w:pPr>
      <w:r>
        <w:rPr>
          <w:rStyle w:val="AklamaBavurusu"/>
        </w:rPr>
        <w:annotationRef/>
      </w:r>
      <w:proofErr w:type="spellStart"/>
      <w:r>
        <w:t>Bunu</w:t>
      </w:r>
      <w:proofErr w:type="spellEnd"/>
      <w:r>
        <w:t xml:space="preserve"> </w:t>
      </w:r>
      <w:proofErr w:type="spellStart"/>
      <w:r>
        <w:t>biraz</w:t>
      </w:r>
      <w:proofErr w:type="spellEnd"/>
      <w:r>
        <w:t xml:space="preserve"> </w:t>
      </w:r>
      <w:proofErr w:type="spellStart"/>
      <w:r>
        <w:t>acarmisin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A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Balk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33408"/>
    <w:rsid w:val="0003497D"/>
    <w:rsid w:val="00042F9F"/>
    <w:rsid w:val="00054421"/>
    <w:rsid w:val="00062E46"/>
    <w:rsid w:val="00074AC8"/>
    <w:rsid w:val="00081408"/>
    <w:rsid w:val="00081EBE"/>
    <w:rsid w:val="00086EDC"/>
    <w:rsid w:val="000B36A3"/>
    <w:rsid w:val="000C013C"/>
    <w:rsid w:val="000E3F84"/>
    <w:rsid w:val="000F53D1"/>
    <w:rsid w:val="001056DF"/>
    <w:rsid w:val="00114025"/>
    <w:rsid w:val="001160D2"/>
    <w:rsid w:val="001348A5"/>
    <w:rsid w:val="00151B8E"/>
    <w:rsid w:val="00154B72"/>
    <w:rsid w:val="0018043F"/>
    <w:rsid w:val="00182170"/>
    <w:rsid w:val="001928FB"/>
    <w:rsid w:val="00192BC7"/>
    <w:rsid w:val="001A09EB"/>
    <w:rsid w:val="001A50EA"/>
    <w:rsid w:val="001B49F7"/>
    <w:rsid w:val="001E634A"/>
    <w:rsid w:val="001F16CD"/>
    <w:rsid w:val="001F47D2"/>
    <w:rsid w:val="002014AB"/>
    <w:rsid w:val="0021620E"/>
    <w:rsid w:val="0022285A"/>
    <w:rsid w:val="00224C61"/>
    <w:rsid w:val="002269C7"/>
    <w:rsid w:val="0024228F"/>
    <w:rsid w:val="00264E05"/>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D7845"/>
    <w:rsid w:val="002E34E6"/>
    <w:rsid w:val="002F6368"/>
    <w:rsid w:val="002F72D0"/>
    <w:rsid w:val="003003AB"/>
    <w:rsid w:val="00311C49"/>
    <w:rsid w:val="00314071"/>
    <w:rsid w:val="0032119E"/>
    <w:rsid w:val="00321304"/>
    <w:rsid w:val="00331F84"/>
    <w:rsid w:val="00337F77"/>
    <w:rsid w:val="00347495"/>
    <w:rsid w:val="00373D37"/>
    <w:rsid w:val="00374371"/>
    <w:rsid w:val="00375879"/>
    <w:rsid w:val="00392783"/>
    <w:rsid w:val="00392E78"/>
    <w:rsid w:val="003950A4"/>
    <w:rsid w:val="003A785F"/>
    <w:rsid w:val="003B7FA6"/>
    <w:rsid w:val="003E3577"/>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A7C7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5873"/>
    <w:rsid w:val="00585769"/>
    <w:rsid w:val="00587F32"/>
    <w:rsid w:val="00591130"/>
    <w:rsid w:val="005A3F28"/>
    <w:rsid w:val="005A40BE"/>
    <w:rsid w:val="005B13E2"/>
    <w:rsid w:val="005B47D7"/>
    <w:rsid w:val="005B7671"/>
    <w:rsid w:val="005C5526"/>
    <w:rsid w:val="005C62C6"/>
    <w:rsid w:val="005D7B9E"/>
    <w:rsid w:val="005F0834"/>
    <w:rsid w:val="005F6DC3"/>
    <w:rsid w:val="00601A8E"/>
    <w:rsid w:val="00603F37"/>
    <w:rsid w:val="0062033E"/>
    <w:rsid w:val="00624482"/>
    <w:rsid w:val="00646305"/>
    <w:rsid w:val="0064799C"/>
    <w:rsid w:val="00654156"/>
    <w:rsid w:val="00662B7D"/>
    <w:rsid w:val="00684873"/>
    <w:rsid w:val="00692BEC"/>
    <w:rsid w:val="006B30AC"/>
    <w:rsid w:val="006B47CA"/>
    <w:rsid w:val="006C7AAA"/>
    <w:rsid w:val="006D1C2A"/>
    <w:rsid w:val="006D264F"/>
    <w:rsid w:val="006D3737"/>
    <w:rsid w:val="006D4C8C"/>
    <w:rsid w:val="006E10BB"/>
    <w:rsid w:val="006E2A8D"/>
    <w:rsid w:val="006E7574"/>
    <w:rsid w:val="00703430"/>
    <w:rsid w:val="007069BE"/>
    <w:rsid w:val="00745C86"/>
    <w:rsid w:val="00764603"/>
    <w:rsid w:val="0076604D"/>
    <w:rsid w:val="00790909"/>
    <w:rsid w:val="00792CDF"/>
    <w:rsid w:val="007A7E5D"/>
    <w:rsid w:val="007B5A07"/>
    <w:rsid w:val="007D3E71"/>
    <w:rsid w:val="007D68BF"/>
    <w:rsid w:val="007E3368"/>
    <w:rsid w:val="007E5D6A"/>
    <w:rsid w:val="007E645D"/>
    <w:rsid w:val="007F75CA"/>
    <w:rsid w:val="00805D97"/>
    <w:rsid w:val="00821E08"/>
    <w:rsid w:val="00834EFD"/>
    <w:rsid w:val="00844B24"/>
    <w:rsid w:val="0084515F"/>
    <w:rsid w:val="0085092D"/>
    <w:rsid w:val="00850A17"/>
    <w:rsid w:val="008733ED"/>
    <w:rsid w:val="00877D4C"/>
    <w:rsid w:val="00883903"/>
    <w:rsid w:val="00883A74"/>
    <w:rsid w:val="0089763B"/>
    <w:rsid w:val="008A4910"/>
    <w:rsid w:val="008B6AE3"/>
    <w:rsid w:val="008C6002"/>
    <w:rsid w:val="008C77E5"/>
    <w:rsid w:val="008D1045"/>
    <w:rsid w:val="008E4C8C"/>
    <w:rsid w:val="008E5996"/>
    <w:rsid w:val="00901AE1"/>
    <w:rsid w:val="009021D7"/>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A03E75"/>
    <w:rsid w:val="00A1262E"/>
    <w:rsid w:val="00A14592"/>
    <w:rsid w:val="00A25E7C"/>
    <w:rsid w:val="00A32BFA"/>
    <w:rsid w:val="00A45FCE"/>
    <w:rsid w:val="00A75671"/>
    <w:rsid w:val="00A773CC"/>
    <w:rsid w:val="00A928FE"/>
    <w:rsid w:val="00A9318B"/>
    <w:rsid w:val="00A934FC"/>
    <w:rsid w:val="00A94AC1"/>
    <w:rsid w:val="00AA0E90"/>
    <w:rsid w:val="00AB18B7"/>
    <w:rsid w:val="00AD335D"/>
    <w:rsid w:val="00AF2C59"/>
    <w:rsid w:val="00AF792B"/>
    <w:rsid w:val="00B0710D"/>
    <w:rsid w:val="00B16FB8"/>
    <w:rsid w:val="00B23B31"/>
    <w:rsid w:val="00B44639"/>
    <w:rsid w:val="00B55D5E"/>
    <w:rsid w:val="00B77554"/>
    <w:rsid w:val="00B82545"/>
    <w:rsid w:val="00B87FB5"/>
    <w:rsid w:val="00B94516"/>
    <w:rsid w:val="00B96CC2"/>
    <w:rsid w:val="00B970F2"/>
    <w:rsid w:val="00BA371C"/>
    <w:rsid w:val="00BB2855"/>
    <w:rsid w:val="00BB427D"/>
    <w:rsid w:val="00BC2146"/>
    <w:rsid w:val="00BD19C1"/>
    <w:rsid w:val="00BD25B8"/>
    <w:rsid w:val="00BD55F1"/>
    <w:rsid w:val="00BF0D6D"/>
    <w:rsid w:val="00C012E1"/>
    <w:rsid w:val="00C06BB4"/>
    <w:rsid w:val="00C10D20"/>
    <w:rsid w:val="00C12E0C"/>
    <w:rsid w:val="00C20884"/>
    <w:rsid w:val="00C21916"/>
    <w:rsid w:val="00C24564"/>
    <w:rsid w:val="00C3789D"/>
    <w:rsid w:val="00C457CA"/>
    <w:rsid w:val="00C45937"/>
    <w:rsid w:val="00C538F6"/>
    <w:rsid w:val="00C57FB7"/>
    <w:rsid w:val="00C65F3F"/>
    <w:rsid w:val="00C72414"/>
    <w:rsid w:val="00C8667B"/>
    <w:rsid w:val="00C9339B"/>
    <w:rsid w:val="00CA4CE3"/>
    <w:rsid w:val="00CD4F3F"/>
    <w:rsid w:val="00D311F8"/>
    <w:rsid w:val="00D36B52"/>
    <w:rsid w:val="00D377C8"/>
    <w:rsid w:val="00D41274"/>
    <w:rsid w:val="00D42D54"/>
    <w:rsid w:val="00D43BF3"/>
    <w:rsid w:val="00D767BB"/>
    <w:rsid w:val="00D939B0"/>
    <w:rsid w:val="00D93C4A"/>
    <w:rsid w:val="00D976F3"/>
    <w:rsid w:val="00DB16E0"/>
    <w:rsid w:val="00DB2DF9"/>
    <w:rsid w:val="00DB7E63"/>
    <w:rsid w:val="00DC2055"/>
    <w:rsid w:val="00DD71E8"/>
    <w:rsid w:val="00DD7F83"/>
    <w:rsid w:val="00E0641E"/>
    <w:rsid w:val="00E06664"/>
    <w:rsid w:val="00E304BC"/>
    <w:rsid w:val="00E32853"/>
    <w:rsid w:val="00E401F8"/>
    <w:rsid w:val="00E46425"/>
    <w:rsid w:val="00E47D0E"/>
    <w:rsid w:val="00E62650"/>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10D"/>
    <w:rPr>
      <w:sz w:val="24"/>
      <w:szCs w:val="24"/>
      <w:lang w:val="en-AU" w:eastAsia="zh-CN"/>
    </w:rPr>
  </w:style>
  <w:style w:type="paragraph" w:styleId="Balk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Balk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oKlavuzu">
    <w:name w:val="Table Grid"/>
    <w:basedOn w:val="NormalTablo"/>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ResimYazs">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ListeYok"/>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Kpr">
    <w:name w:val="Hyperlink"/>
    <w:rsid w:val="002F6368"/>
    <w:rPr>
      <w:color w:val="0000FF"/>
      <w:u w:val="single"/>
    </w:rPr>
  </w:style>
  <w:style w:type="paragraph" w:styleId="BalonMetni">
    <w:name w:val="Balloon Text"/>
    <w:basedOn w:val="Normal"/>
    <w:link w:val="BalonMetniChar"/>
    <w:rsid w:val="00314071"/>
    <w:rPr>
      <w:rFonts w:ascii="Tahoma" w:hAnsi="Tahoma" w:cs="Tahoma"/>
      <w:sz w:val="16"/>
      <w:szCs w:val="16"/>
    </w:rPr>
  </w:style>
  <w:style w:type="character" w:customStyle="1" w:styleId="BalonMetniChar">
    <w:name w:val="Balon Metni Char"/>
    <w:basedOn w:val="VarsaylanParagrafYazTipi"/>
    <w:link w:val="BalonMetni"/>
    <w:rsid w:val="00314071"/>
    <w:rPr>
      <w:rFonts w:ascii="Tahoma" w:hAnsi="Tahoma" w:cs="Tahoma"/>
      <w:sz w:val="16"/>
      <w:szCs w:val="16"/>
      <w:lang w:val="en-AU" w:eastAsia="zh-CN"/>
    </w:rPr>
  </w:style>
  <w:style w:type="paragraph" w:styleId="ListeParagraf">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KonuBal"/>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KonuBal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KonuBal">
    <w:name w:val="Title"/>
    <w:basedOn w:val="Normal"/>
    <w:next w:val="Normal"/>
    <w:link w:val="KonuBal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VarsaylanParagrafYazTipi"/>
    <w:link w:val="References"/>
    <w:rsid w:val="00512536"/>
    <w:rPr>
      <w:rFonts w:eastAsia="Times New Roman"/>
      <w:sz w:val="24"/>
      <w:lang w:val="en-US" w:eastAsia="en-US"/>
    </w:rPr>
  </w:style>
  <w:style w:type="character" w:styleId="AklamaBavurusu">
    <w:name w:val="annotation reference"/>
    <w:basedOn w:val="VarsaylanParagrafYazTipi"/>
    <w:rsid w:val="00BB427D"/>
    <w:rPr>
      <w:sz w:val="16"/>
      <w:szCs w:val="16"/>
    </w:rPr>
  </w:style>
  <w:style w:type="paragraph" w:styleId="AklamaMetni">
    <w:name w:val="annotation text"/>
    <w:basedOn w:val="Normal"/>
    <w:link w:val="AklamaMetniChar"/>
    <w:rsid w:val="00BB427D"/>
    <w:rPr>
      <w:sz w:val="20"/>
      <w:szCs w:val="20"/>
    </w:rPr>
  </w:style>
  <w:style w:type="character" w:customStyle="1" w:styleId="AklamaMetniChar">
    <w:name w:val="Açıklama Metni Char"/>
    <w:basedOn w:val="VarsaylanParagrafYazTipi"/>
    <w:link w:val="AklamaMetni"/>
    <w:rsid w:val="00BB427D"/>
    <w:rPr>
      <w:lang w:val="en-AU" w:eastAsia="zh-CN"/>
    </w:rPr>
  </w:style>
  <w:style w:type="paragraph" w:styleId="AklamaKonusu">
    <w:name w:val="annotation subject"/>
    <w:basedOn w:val="AklamaMetni"/>
    <w:next w:val="AklamaMetni"/>
    <w:link w:val="AklamaKonusuChar"/>
    <w:rsid w:val="00BB427D"/>
    <w:rPr>
      <w:b/>
      <w:bCs/>
    </w:rPr>
  </w:style>
  <w:style w:type="character" w:customStyle="1" w:styleId="AklamaKonusuChar">
    <w:name w:val="Açıklama Konusu Char"/>
    <w:basedOn w:val="AklamaMetniChar"/>
    <w:link w:val="AklamaKonusu"/>
    <w:rsid w:val="00BB427D"/>
    <w:rPr>
      <w:b/>
      <w:bCs/>
      <w:lang w:val="en-AU" w:eastAsia="zh-CN"/>
    </w:rPr>
  </w:style>
  <w:style w:type="character" w:styleId="YerTutucuMetni">
    <w:name w:val="Placeholder Text"/>
    <w:basedOn w:val="VarsaylanParagrafYazTipi"/>
    <w:uiPriority w:val="99"/>
    <w:semiHidden/>
    <w:rsid w:val="001804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10D"/>
    <w:rPr>
      <w:sz w:val="24"/>
      <w:szCs w:val="24"/>
      <w:lang w:val="en-AU" w:eastAsia="zh-CN"/>
    </w:rPr>
  </w:style>
  <w:style w:type="paragraph" w:styleId="Balk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Balk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oKlavuzu">
    <w:name w:val="Table Grid"/>
    <w:basedOn w:val="NormalTablo"/>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ResimYazs">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ListeYok"/>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Kpr">
    <w:name w:val="Hyperlink"/>
    <w:rsid w:val="002F6368"/>
    <w:rPr>
      <w:color w:val="0000FF"/>
      <w:u w:val="single"/>
    </w:rPr>
  </w:style>
  <w:style w:type="paragraph" w:styleId="BalonMetni">
    <w:name w:val="Balloon Text"/>
    <w:basedOn w:val="Normal"/>
    <w:link w:val="BalonMetniChar"/>
    <w:rsid w:val="00314071"/>
    <w:rPr>
      <w:rFonts w:ascii="Tahoma" w:hAnsi="Tahoma" w:cs="Tahoma"/>
      <w:sz w:val="16"/>
      <w:szCs w:val="16"/>
    </w:rPr>
  </w:style>
  <w:style w:type="character" w:customStyle="1" w:styleId="BalonMetniChar">
    <w:name w:val="Balon Metni Char"/>
    <w:basedOn w:val="VarsaylanParagrafYazTipi"/>
    <w:link w:val="BalonMetni"/>
    <w:rsid w:val="00314071"/>
    <w:rPr>
      <w:rFonts w:ascii="Tahoma" w:hAnsi="Tahoma" w:cs="Tahoma"/>
      <w:sz w:val="16"/>
      <w:szCs w:val="16"/>
      <w:lang w:val="en-AU" w:eastAsia="zh-CN"/>
    </w:rPr>
  </w:style>
  <w:style w:type="paragraph" w:styleId="ListeParagraf">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KonuBal"/>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KonuBal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KonuBal">
    <w:name w:val="Title"/>
    <w:basedOn w:val="Normal"/>
    <w:next w:val="Normal"/>
    <w:link w:val="KonuBal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VarsaylanParagrafYazTipi"/>
    <w:link w:val="References"/>
    <w:rsid w:val="00512536"/>
    <w:rPr>
      <w:rFonts w:eastAsia="Times New Roman"/>
      <w:sz w:val="24"/>
      <w:lang w:val="en-US" w:eastAsia="en-US"/>
    </w:rPr>
  </w:style>
  <w:style w:type="character" w:styleId="AklamaBavurusu">
    <w:name w:val="annotation reference"/>
    <w:basedOn w:val="VarsaylanParagrafYazTipi"/>
    <w:rsid w:val="00BB427D"/>
    <w:rPr>
      <w:sz w:val="16"/>
      <w:szCs w:val="16"/>
    </w:rPr>
  </w:style>
  <w:style w:type="paragraph" w:styleId="AklamaMetni">
    <w:name w:val="annotation text"/>
    <w:basedOn w:val="Normal"/>
    <w:link w:val="AklamaMetniChar"/>
    <w:rsid w:val="00BB427D"/>
    <w:rPr>
      <w:sz w:val="20"/>
      <w:szCs w:val="20"/>
    </w:rPr>
  </w:style>
  <w:style w:type="character" w:customStyle="1" w:styleId="AklamaMetniChar">
    <w:name w:val="Açıklama Metni Char"/>
    <w:basedOn w:val="VarsaylanParagrafYazTipi"/>
    <w:link w:val="AklamaMetni"/>
    <w:rsid w:val="00BB427D"/>
    <w:rPr>
      <w:lang w:val="en-AU" w:eastAsia="zh-CN"/>
    </w:rPr>
  </w:style>
  <w:style w:type="paragraph" w:styleId="AklamaKonusu">
    <w:name w:val="annotation subject"/>
    <w:basedOn w:val="AklamaMetni"/>
    <w:next w:val="AklamaMetni"/>
    <w:link w:val="AklamaKonusuChar"/>
    <w:rsid w:val="00BB427D"/>
    <w:rPr>
      <w:b/>
      <w:bCs/>
    </w:rPr>
  </w:style>
  <w:style w:type="character" w:customStyle="1" w:styleId="AklamaKonusuChar">
    <w:name w:val="Açıklama Konusu Char"/>
    <w:basedOn w:val="AklamaMetniChar"/>
    <w:link w:val="AklamaKonusu"/>
    <w:rsid w:val="00BB427D"/>
    <w:rPr>
      <w:b/>
      <w:bCs/>
      <w:lang w:val="en-AU" w:eastAsia="zh-CN"/>
    </w:rPr>
  </w:style>
  <w:style w:type="character" w:styleId="YerTutucuMetni">
    <w:name w:val="Placeholder Text"/>
    <w:basedOn w:val="VarsaylanParagrafYazTipi"/>
    <w:uiPriority w:val="99"/>
    <w:semiHidden/>
    <w:rsid w:val="00180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12.png"/><Relationship Id="rId26" Type="http://schemas.openxmlformats.org/officeDocument/2006/relationships/hyperlink" Target="http://csrc.nist.gov/publications/fips/fips197/fips-197.pdf" TargetMode="Externa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www.nsnam.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2874</Words>
  <Characters>16384</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Paper Template in A4 (V1)</vt:lpstr>
      <vt:lpstr>IEEE Paper Template in A4 (V1)</vt:lpstr>
    </vt:vector>
  </TitlesOfParts>
  <Company/>
  <LinksUpToDate>false</LinksUpToDate>
  <CharactersWithSpaces>19220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yeltekinsuna</cp:lastModifiedBy>
  <cp:revision>2</cp:revision>
  <cp:lastPrinted>2008-12-31T10:29:00Z</cp:lastPrinted>
  <dcterms:created xsi:type="dcterms:W3CDTF">2012-12-11T10:00:00Z</dcterms:created>
  <dcterms:modified xsi:type="dcterms:W3CDTF">2012-12-11T10:00:00Z</dcterms:modified>
</cp:coreProperties>
</file>